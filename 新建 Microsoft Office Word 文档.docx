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Default Extension="jpeg" ContentType="image/jpeg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A66" w:rsidRPr="003A6A66" w:rsidRDefault="003A6A66" w:rsidP="003A6A6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A6A6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6" type="#_x0000_t75" style="width:1in;height:20.55pt" o:ole="">
            <v:imagedata r:id="rId7" o:title=""/>
          </v:shape>
          <w:control r:id="rId8" w:name="DefaultOcxName" w:shapeid="_x0000_i1126"/>
        </w:object>
      </w:r>
      <w:r w:rsidRPr="003A6A66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125" type="#_x0000_t75" style="width:1in;height:20.55pt" o:ole="">
            <v:imagedata r:id="rId7" o:title=""/>
          </v:shape>
          <w:control r:id="rId9" w:name="DefaultOcxName1" w:shapeid="_x0000_i1125"/>
        </w:object>
      </w:r>
      <w:r w:rsidRPr="003A6A66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124" type="#_x0000_t75" style="width:1in;height:20.55pt" o:ole="">
            <v:imagedata r:id="rId7" o:title=""/>
          </v:shape>
          <w:control r:id="rId10" w:name="DefaultOcxName2" w:shapeid="_x0000_i1124"/>
        </w:objec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pict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5405" cy="65405"/>
            <wp:effectExtent l="0" t="0" r="0" b="0"/>
            <wp:docPr id="2" name="blogLogo" descr="返回主页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Logo" descr="返回主页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13" w:history="1">
        <w:r w:rsidRPr="003A6A66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风黑月高</w:t>
        </w:r>
      </w:hyperlink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6A66">
        <w:rPr>
          <w:rFonts w:ascii="宋体" w:eastAsia="宋体" w:hAnsi="宋体" w:cs="宋体"/>
          <w:b/>
          <w:bCs/>
          <w:kern w:val="0"/>
          <w:sz w:val="36"/>
          <w:szCs w:val="36"/>
        </w:rPr>
        <w:t>--风黑月高之时享受CODE之快乐！</w:t>
      </w:r>
    </w:p>
    <w:p w:rsidR="003A6A66" w:rsidRPr="003A6A66" w:rsidRDefault="003A6A66" w:rsidP="003A6A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博客园</w:t>
        </w:r>
      </w:hyperlink>
    </w:p>
    <w:p w:rsidR="003A6A66" w:rsidRPr="003A6A66" w:rsidRDefault="003A6A66" w:rsidP="003A6A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首页</w:t>
        </w:r>
      </w:hyperlink>
    </w:p>
    <w:p w:rsidR="003A6A66" w:rsidRPr="003A6A66" w:rsidRDefault="003A6A66" w:rsidP="003A6A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新闻</w:t>
        </w:r>
      </w:hyperlink>
    </w:p>
    <w:p w:rsidR="003A6A66" w:rsidRPr="003A6A66" w:rsidRDefault="003A6A66" w:rsidP="003A6A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新随笔</w:t>
        </w:r>
      </w:hyperlink>
    </w:p>
    <w:p w:rsidR="003A6A66" w:rsidRPr="003A6A66" w:rsidRDefault="003A6A66" w:rsidP="003A6A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联系</w:t>
        </w:r>
      </w:hyperlink>
    </w:p>
    <w:p w:rsidR="003A6A66" w:rsidRPr="003A6A66" w:rsidRDefault="003A6A66" w:rsidP="003A6A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管理</w:t>
        </w:r>
      </w:hyperlink>
    </w:p>
    <w:p w:rsidR="003A6A66" w:rsidRPr="003A6A66" w:rsidRDefault="003A6A66" w:rsidP="003A6A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订阅</w:t>
        </w:r>
      </w:hyperlink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6215" cy="65405"/>
            <wp:effectExtent l="19050" t="0" r="0" b="0"/>
            <wp:docPr id="3" name="图片 3" descr="订阅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订阅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6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随笔- 77  文章- 5  评论- 4  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22" w:history="1">
        <w:r w:rsidRPr="003A6A66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MVC Controller与ActionResult的返回值</w:t>
        </w:r>
      </w:hyperlink>
      <w:r w:rsidRPr="003A6A66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Action的要求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• 必须是一个公有方法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• 必须返回ActionResult类型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• 必须是实例方法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• 不能是范型方法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• 没有标注NonActionAttribute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• 不能被重载（overload）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Controller 提供了众多的方法让我们返回各种类型的 ActionResult。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743200" cy="2612390"/>
            <wp:effectExtent l="19050" t="0" r="0" b="0"/>
            <wp:docPr id="4" name="图片 4" descr="http://pic002.cnblogs.com/img/stream100/200909/2009092208012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g/stream100/200909/200909220801263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b/>
          <w:bCs/>
          <w:kern w:val="0"/>
          <w:sz w:val="24"/>
          <w:szCs w:val="24"/>
        </w:rPr>
        <w:t>1. View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最常用的一种，用于返回一个 "标准" 页面。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protected internal virtual ViewResult View(string viewName, string masterName, object model)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if (model != null)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base.ViewData.Model = model;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  return new ViewResult 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  { 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    ViewName = viewName, 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    MasterName = masterName, 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    ViewData = base.ViewData, 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    TempData = base.TempData 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public class ViewResult : ViewResultBase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protected override ViewEngineResult FindView(ControllerContext context)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    ViewEngineResult result = </w:t>
      </w:r>
      <w:r w:rsidRPr="003A6A66">
        <w:rPr>
          <w:rFonts w:ascii="宋体" w:eastAsia="宋体" w:hAnsi="宋体" w:cs="宋体"/>
          <w:kern w:val="0"/>
          <w:sz w:val="24"/>
          <w:szCs w:val="24"/>
        </w:rPr>
        <w:lastRenderedPageBreak/>
        <w:t>ViewEngineCollection.FindView(context, ViewName, MasterName);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if (result.View != null)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return result;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...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  <w:t>这个页面默认是 ViewPage，也可以是我们自己定义的其它模板引擎页面。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MVC 还提供了强类型的 ViewPage&lt;TModel&gt;。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public class User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string Name { get; set; 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int Age { get; set; 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public class TestController : Controller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ActionResult Index()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ViewData["message"] = "Hello, World!";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var model = new User { Name = "Tom", Age = 13 };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return View(model);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Index.aspx 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&lt;%@ Page Language="C#" Inherits="System.Web.Mvc.ViewPage&lt;Learn.MVC.Controllers.User&gt;" %&gt;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&lt;html xmlns="http://www.w3.org/1999/xhtml"&gt;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&lt;head runat="server"&gt;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&lt;title&gt;Index&lt;/title&gt;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&lt;/head&gt;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&lt;body&gt;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Name: &lt;%= Model.Name %&gt;; Age: &lt;%= Model.Age %&gt;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lastRenderedPageBreak/>
        <w:t>&lt;/body&gt;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&lt;/html&gt;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  <w:t>在 WebForm 时代，我们就已经习惯了将一个页面分解成多个 UserControl，现在我们依然可以这么做。htmlHelper 专门提供了 RenderPartial 扩展方法，从当前视图目录(Views\xxx)下载入 .ascx 页面。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public static class RenderPartialExtensions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static void RenderPartial(this HtmlHelper htmlHelper, partialViewName, model, viewData)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htmlHelper.RenderPartialInternal(partialViewName, viewData, model, ViewEngines.Engines);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public class HtmlHelper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  internal virtual void RenderPartialInternal(string partialViewName, ViewDataDictionary viewData, 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object model, ViewEngineCollection viewEngineCollection)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...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ViewDataDictionary newViewData = null;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if (model == null)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if (viewData == null)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  newViewData = new ViewDataDictionary(ViewData);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else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  newViewData = new ViewDataDictionary(viewData);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else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if (viewData == null)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  newViewData = new ViewDataDictionary(model);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else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  newViewData = new ViewDataDictionary(viewData) { Model = model };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   ViewContext newViewContext = new ViewContext(ViewContext, ViewContext.View, 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newViewData, ViewContext.TempData);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IView view = FindPartialView(newViewContext, partialViewName, viewEngineCollection);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view.Render(newViewContext, ViewContext.HttpContext.Response.Output);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internal static IView FindPartialView(viewContext, partialViewName, viewEngineCollection)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ViewEngineResult result = viewEngineCollection.FindPartialView(viewContext, partialViewName);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if (result.View != null)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return result.View;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...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  <w:t>RenderPartialInternal 调用 FindParitialView 从视图引擎中载入 .ascx，同时将当前的环境参数传递给它。也就是说 RenderPartial 只是一种视图级别的行为，并不会再次触发 Controller Action 操作，这点要和 Controller.PartialView() 区别开来。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Index.aspx 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&lt;%@ Page Language="C#" Inherits="System.Web.Mvc.ViewPage&lt;Learn.MVC.Controllers.User&gt;" %&gt;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&lt;html xmlns="http://www.w3.org/1999/xhtml"&gt;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&lt;head runat="server"&gt;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&lt;title&gt;Index&lt;/title&gt;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&lt;/head&gt;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&lt;body&gt;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Name: &lt;%= Model.Name %&gt;; Age: &lt;%= Model.Age %&gt;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&lt;br /&gt;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lastRenderedPageBreak/>
        <w:t>  &lt;% Html.RenderPartial("Part"); %&gt;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&lt;/body&gt;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&lt;/html&gt;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Part.ascx 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&lt;%@ Control Language="C#" Inherits="System.Web.Mvc.ViewUserControl&lt;Learn.MVC.Controllers.User&gt;" %&gt;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&lt;%= ViewData["message"] %&gt; 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&lt;br /&gt;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&lt;%= Model.Name %&gt;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b/>
          <w:bCs/>
          <w:kern w:val="0"/>
          <w:sz w:val="24"/>
          <w:szCs w:val="24"/>
        </w:rPr>
        <w:t>2. Content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Content 用于输出(Response.Write) "静态" 片段。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protected internal virtual ContentResult Content(content, contentType, contentEncoding)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return new ContentResult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Content = content,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ContentType = contentType,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ContentEncoding = contentEncoding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public class ContentResult : ActionResult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string Content { get; set; 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override void ExecuteResult(ControllerContext context)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...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HttpResponseBase response = context.HttpContext.Response;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if (!String.IsNullOrEmpty(ContentType))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response.ContentType = ContentType;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lastRenderedPageBreak/>
        <w:t>    if (ContentEncoding != null)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response.ContentEncoding = ContentEncoding;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if (Content != null)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response.Write(Content);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  <w:t>看看和 jQuery 的配合使用。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public class TestController : Controller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ActionResult Index()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return View();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ActionResult Part()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return Content("&lt;a href=\"http://www.rainsts.net\"&gt;Q.yuhen&lt;/a&gt;");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Index.aspx 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&lt;%@ Page Language="C#" Inherits="System.Web.Mvc.ViewPage" %&gt;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&lt;html xmlns="http://www.w3.org/1999/xhtml"&gt;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&lt;head runat="server"&gt;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&lt;title&gt;Index&lt;/title&gt;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&lt;script src="http://www.cnblogs.com/Scripts/jquery-1.3.1.min.js" type="text/javascript"&gt;&lt;/script&gt;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&lt;script type="text/javascript"&gt;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$(function()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$("#div1").load("/test/part");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});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&lt;/script&gt;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&lt;/head&gt;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lastRenderedPageBreak/>
        <w:t>&lt;body&gt;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&lt;div id="div1"&gt;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&lt;/div&gt;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&lt;/body&gt;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&lt;/html&gt;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b/>
          <w:bCs/>
          <w:kern w:val="0"/>
          <w:sz w:val="24"/>
          <w:szCs w:val="24"/>
        </w:rPr>
        <w:t>3. PartialView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Controller.PartialView() 和 HtmlHelper.RenderPartial() 的不同之处在于前者是再次执行 ActionInvoke 并返回一个 ActionResult 结果，后者只是使用现有的 ViewContext 显示一个视图片段。而与 Controller.Content() 的区别是 PartialView() 使用视图引擎输出一个 "动态" 的 ascx 结果。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protected internal virtual PartialViewResult PartialView(string viewName, object model)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if (model != null)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ViewData.Model = model;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return new PartialViewResult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ViewName = viewName,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ViewData = ViewData,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TempData = TempData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public class PartialViewResult : ViewResultBase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protected override ViewEngineResult FindView(ControllerContext context)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ViewEngineResult result = ViewEngineCollection.FindPartialView(context, ViewName);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if (result.View != null)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return result;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...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lastRenderedPageBreak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  <w:t>和 Content() 一样，我们通常将其和 jQuery 等 Ajax 框架配合使用。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public class TestController : Controller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ActionResult Index()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return View();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ActionResult Part()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ViewData["time"] = DateTime.Now;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var model = new User { Name = "Tom", Age = 13 };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return PartialView(model);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Index.aspx 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&lt;%@ Page Language="C#" Inherits="System.Web.Mvc.ViewPage" %&gt;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&lt;html xmlns="http://www.w3.org/1999/xhtml"&gt;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&lt;head runat="server"&gt;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&lt;title&gt;Index&lt;/title&gt;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&lt;script src="http://www.cnblogs.com/Scripts/jquery-1.3.1.min.js" type="text/javascript"&gt;&lt;/script&gt;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&lt;script type="text/javascript"&gt;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$(function()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$("#div1").load("/test/part");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});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&lt;/script&gt;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&lt;/head&gt;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&lt;body&gt;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&lt;div id="div1"&gt;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&lt;/div&gt;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&lt;/body&gt;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&lt;/html&gt;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lastRenderedPageBreak/>
        <w:br/>
        <w:t xml:space="preserve">Part.ascx 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&lt;%@ Control Language="C#" Inherits="System.Web.Mvc.ViewUserControl&lt;Learn.MVC.Controllers.User&gt;" %&gt;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&lt;%= ViewData["time"] %&gt; &lt;br /&gt;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&lt;%= Model.Name %&gt;; &lt;%= Model.Age %&gt;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b/>
          <w:bCs/>
          <w:kern w:val="0"/>
          <w:sz w:val="24"/>
          <w:szCs w:val="24"/>
        </w:rPr>
        <w:t>4. Redirect / RedirectToAction / RedirectToRoute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Controller 提供了几种方式，让我们在不同的 Action 之间进行跳转。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public class MvcApplication : System.Web.HttpApplication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static void RegisterRoutes(RouteCollection routes)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...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routes.MapRoute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(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"Test2",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"Test/T2/{name}/{age}",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new { controller = "Test", action = "T2", name = "", age = 0 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...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b/>
          <w:bCs/>
          <w:kern w:val="0"/>
          <w:sz w:val="24"/>
          <w:szCs w:val="24"/>
        </w:rPr>
        <w:t>方法1</w:t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Redirect() 直接用 Response.Redirect() 完成 url 跳转。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public class TestController : Controller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ActionResult Index()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return Redirect("/Test/T2/Tom/23");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lastRenderedPageBreak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ActionResult T2(User user)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return Content(user.Name);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  <w:t>相关细节：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protected internal virtual RedirectResult Redirect(string url)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...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return new RedirectResult(url);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public class RedirectResult : ActionResult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override void ExecuteResult(ControllerContext context)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...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string destinationUrl = UrlHelper.Content(Url, context.HttpContext);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context.HttpContext.Response.Redirect(destinationUrl, false /* endResponse */);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b/>
          <w:bCs/>
          <w:kern w:val="0"/>
          <w:sz w:val="24"/>
          <w:szCs w:val="24"/>
        </w:rPr>
        <w:t>方法2</w:t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RedirectToAction() 直接使用 Action Name 进行跳转。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public class TestController : Controller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ActionResult Index()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return RedirectToAction("T2", new { name = "Tom", age = 23 });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ActionResult T2(User user)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return Content(user.Name);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lastRenderedPageBreak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  <w:t>如果目标 Action 不在当前 Controller 类，则可以指定目标 Controller Name。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return RedirectToAction("T2", new { controller="Test2", name = "Tom", age = 23 });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  <w:t>相关细节：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protected internal virtual RedirectToRouteResult RedirectToAction(string actionName, 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string controllerName, RouteValueDictionary routeValues)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RouteValueDictionary mergedRouteValues;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if (RouteData == null)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    mergedRouteValues = RouteValuesHelpers.MergeRouteValues(actionName, 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controllerName, null, routeValues, true /* includeImplicitMvcValues */);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else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    mergedRouteValues = RouteValuesHelpers.MergeRouteValues(actionName, 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controllerName, RouteData.Values, routeValues, true /* includeImplicitMvcValues */);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return new RedirectToRouteResult(mergedRouteValues);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public class RedirectToRouteResult : ActionResult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override void ExecuteResult(ControllerContext context)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...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    string destinationUrl = UrlHelper.GenerateUrl(RouteName, null /* actionName */, 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      null /* controllerName */, RouteValues, Routes, </w:t>
      </w:r>
      <w:r w:rsidRPr="003A6A6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context.RequestContext, 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false /* includeImplicitMvcValues */);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...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context.HttpContext.Response.Redirect(destinationUrl, false /* endResponse */);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  <w:t>可以看到 RedirectToRouteResult.ExecuteResult 中使用 Route 相关信息拼接成目标 Url 后进行跳转。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b/>
          <w:bCs/>
          <w:kern w:val="0"/>
          <w:sz w:val="24"/>
          <w:szCs w:val="24"/>
        </w:rPr>
        <w:t>方法3</w:t>
      </w:r>
      <w:r w:rsidRPr="003A6A66">
        <w:rPr>
          <w:rFonts w:ascii="宋体" w:eastAsia="宋体" w:hAnsi="宋体" w:cs="宋体"/>
          <w:kern w:val="0"/>
          <w:sz w:val="24"/>
          <w:szCs w:val="24"/>
        </w:rPr>
        <w:t>: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RedirectToRoute() 则是直接用 MapRoute 时定义的 Route Name 进行跳转。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public class TestController : Controller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ActionResult Index()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return RedirectToRoute("Test2", new { name = "Tom", age = 23 });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  <w:t>相关细节：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protected internal virtual RedirectToRouteResult RedirectToRoute(string routeName, RouteValueDictionary routeValues)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return new RedirectToRouteResult(routeName, RouteValuesHelpers.GetRouteValues(routeValues));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  <w:t>执行过程和 RedirectToAction() 相同。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b/>
          <w:bCs/>
          <w:kern w:val="0"/>
          <w:sz w:val="24"/>
          <w:szCs w:val="24"/>
        </w:rPr>
        <w:t>5. Json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Json() 在编写 Ajax 时非常有用，可以将 Entity 等对象序列化成 JSON 格式供 Javascript 使用。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public class TestController : Controller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lastRenderedPageBreak/>
        <w:t>  public ActionResult Index()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return View();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ActionResult GetUser(string name)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var user = new User { Name = name, Age = 23 };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return Json(user);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Index.aspx 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&lt;%@ Page Language="C#" Inherits="System.Web.Mvc.ViewPage" %&gt;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&lt;html xmlns="http://www.w3.org/1999/xhtml"&gt;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&lt;head runat="server"&gt;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&lt;title&gt;Index&lt;/title&gt;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&lt;script src="http://www.cnblogs.com/Scripts/jquery-1.3.1.min.js" type="text/javascript"&gt;&lt;/script&gt;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&lt;script type="text/javascript"&gt;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$(function()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$("#btnTest").click(function()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  $.getJSON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  (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   "/Test/GetUser", 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   { name: "Tom" }, 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    function(json)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  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      alert(json.Name + ";" + json.Age);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  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  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});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});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&lt;/script&gt;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&lt;/head&gt;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&lt;body&gt;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&lt;input type="button" id="btnTest" value="Test" /&gt;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&lt;/body&gt;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&lt;/html&gt;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很好用，不是吗？看看相关细节。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protected internal virtual JsonResult Json(object data, string contentType, Encoding contentEncoding)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return new JsonResult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Data = data,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ContentType = contentType,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ContentEncoding = contentEncoding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public class JsonResult : ActionResult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override void ExecuteResult(ControllerContext context)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...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if (Data != null)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JavaScriptSerializer serializer = new JavaScriptSerializer();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response.Write(serializer.Serialize(Data));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  <w:t>使用 System.Web.Script.Serialization.JavaScriptSerializer 完成 JSON 序列化操作，也就是说我们还可以用 ScriptIgnoreAttribute 排除某些属性。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b/>
          <w:bCs/>
          <w:kern w:val="0"/>
          <w:sz w:val="24"/>
          <w:szCs w:val="24"/>
        </w:rPr>
        <w:t>6. Javascript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某 些时候，我们需要根据一些逻辑判断来载入执行不同的 Javascript 代码。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public class TestController : Controller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ActionResult Index()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return View();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ActionResult GetJs(int id)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lastRenderedPageBreak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switch (id)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case 1: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  return JavaScript("alert('Hello, C#!');");      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case 2: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  return JavaScript("alert('Hello, MVC!');");      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default: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  return null;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Index.aspx 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&lt;%@ Page Language="C#" Inherits="System.Web.Mvc.ViewPage" %&gt;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&lt;html xmlns="http://www.w3.org/1999/xhtml"&gt;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&lt;head runat="server"&gt;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&lt;title&gt;Index&lt;/title&gt;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&lt;script src="http://www.cnblogs.com/Scripts/jquery-1.3.1.min.js" type="text/javascript"&gt;&lt;/script&gt;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&lt;script type="text/javascript"&gt;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$(function()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$("#btnTest").click(function()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  var id = $("#txtId").val();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  $.getScript("/Test/GetJs/" + id);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});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});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&lt;/script&gt;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&lt;/head&gt;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&lt;body&gt;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&lt;input type="text" id="txtId" value="1" /&gt;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&lt;input type="button" id="btnTest" value="Test" /&gt;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&lt;/body&gt;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&lt;/html&gt;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  <w:t>只是这种做法，似乎将 View 和 Controller 的耦合加大了…… 还不如直接用 Javascript 来处理这些。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lastRenderedPageBreak/>
        <w:t>protected internal virtual JavaScriptResult JavaScript(string script)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return new JavaScriptResult { Script = script };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public class JavaScriptResult : ActionResult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override void ExecuteResult(ControllerContext context)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...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HttpResponseBase response = context.HttpContext.Response;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response.ContentType = "application/x-javascript";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if (Script != null)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response.Write(Script);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b/>
          <w:bCs/>
          <w:kern w:val="0"/>
          <w:sz w:val="24"/>
          <w:szCs w:val="24"/>
        </w:rPr>
        <w:t>7. File (Download / Upload)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File() 提供了 Download 功能。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public class TestController : Controller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ActionResult Index()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return View();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ActionResult Download(int id)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var filename = String.Format("~/Content/Download/{0}.rar", id);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var fileDownloadName = String.Format("{0}.rar", id);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return File(filename, "application/octet-stream", fileDownloadName);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当我们在浏览器请求 "/Test/Download/1" 是就会打开下载窗口，同时给出了保存文件名。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protected internal virtual FileContentResult File(byte[] fileContents, contentType, fileDownloadName)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return new FileContentResult(fileContents, contentType) { FileDownloadName = fileDownloadName };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public abstract class FileResult : ActionResult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override void ExecuteResult(ControllerContext context)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...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HttpResponseBase response = context.HttpContext.Response;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response.ContentType = ContentType;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...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WriteFile(response);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protected abstract void WriteFile(HttpResponseBase response);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public class FileContentResult : FileResult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protected override void WriteFile(HttpResponseBase response)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response.OutputStream.Write(FileContents, 0, FileContents.Length);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  <w:t>文件上传是另一个常用的 Web 应用。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public class TestController : Controller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ActionResult Index()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return View();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ActionResult Upload(HttpPostedFileBase file)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lastRenderedPageBreak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var filename = Server.MapPath("~/Content/Upload/" + Path.GetFileName(file.FileName));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file.SaveAs(filename);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return null;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Index.aspx 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&lt;%@ Page Language="C#" Inherits="System.Web.Mvc.ViewPage" %&gt;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&lt;html xmlns="http://www.w3.org/1999/xhtml"&gt;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&lt;head runat="server"&gt;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&lt;title&gt;Index&lt;/title&gt;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&lt;/head&gt;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&lt;body&gt;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&lt;form action="/Test/Upload" enctype="multipart/form-data" method="post"&gt;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&lt;input type="file" name="file" /&gt;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&lt;input type="submit" name="upload" /&gt;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&lt;/form&gt;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&lt;/body&gt;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&lt;/html&gt;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  <w:t>MVC 提供了一个 HttpPostedFileBaseModelBinder 将 Request.Files 的信息直接映射给 Action 同名参数。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public class HttpPostedFileBaseModelBinder : IModelBinder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object BindModel(ControllerContext controllerContext, ModelBindingContext bindingContext)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...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HttpPostedFileBase theFile = controllerContext.HttpContext.Request.Files[bindingContext.ModelName];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// case 1: there was no &lt;input type="file" ... /&gt; element in the post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if (theFile == null)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lastRenderedPageBreak/>
        <w:t>      return null;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// case 2: there was an &lt;input type="file" ... /&gt; element in the post, but it was left blank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if (theFile.ContentLength == 0 &amp;&amp; String.IsNullOrEmpty(theFile.FileName))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return null;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// case 3: the file was posted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return theFile;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  <w:t>看看一次上传多个文件的演示。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public class TestController : Controller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ActionResult Index()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return View();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public ActionResult Upload(HttpPostedFileBase file1, HttpPostedFileBase file2)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    var html = String.Format("{0}:{1}&lt;br /&gt;{2}:{3}", 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file1.FileName, file1.InputStream.Length,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  file2.FileName, file2.InputStream.Length);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return Content(html);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Index.aspx 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&lt;%@ Page Language="C#" Inherits="System.Web.Mvc.ViewPage" %&gt;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&lt;html xmlns="http://www.w3.org/1999/xhtml"&gt;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&lt;head runat="server"&gt;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&lt;title&gt;Index&lt;/title&gt;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kern w:val="0"/>
          <w:sz w:val="24"/>
          <w:szCs w:val="24"/>
        </w:rPr>
        <w:lastRenderedPageBreak/>
        <w:t>&lt;/head&gt;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&lt;body&gt;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&lt;form action="/Test/Upload" enctype="multipart/form-data" method="post"&gt;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&lt;input type="file" name="file1" /&gt;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&lt;input type="file" name="file2" /&gt;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  &lt;input type="submit" name="upload" /&gt;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  &lt;/form&gt;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&lt;/body&gt;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&lt;/html&gt;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我们上边所看到的Action都是return View();我们可以看作这个返回值用于解析一个aspx文件。而它的返回类型是ActionResult如</w:t>
      </w:r>
    </w:p>
    <w:p w:rsidR="003A6A66" w:rsidRPr="003A6A66" w:rsidRDefault="003A6A66" w:rsidP="003A6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ActionResult Index()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</w:t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View();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除了View（）之外那我们这里还能用于返回什么值呢？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6A66">
        <w:rPr>
          <w:rFonts w:ascii="宋体" w:eastAsia="宋体" w:hAnsi="宋体" w:cs="宋体"/>
          <w:b/>
          <w:bCs/>
          <w:kern w:val="0"/>
          <w:sz w:val="36"/>
          <w:szCs w:val="36"/>
        </w:rPr>
        <w:t>一、ascx页面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场景：要返回代码片断，比如Ajax返回一个子页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我们先新建一个Action</w:t>
      </w:r>
    </w:p>
    <w:p w:rsidR="003A6A66" w:rsidRPr="003A6A66" w:rsidRDefault="003A6A66" w:rsidP="003A6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ActionResult Ascx()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</w:t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PartialView();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我们下面再建一个View，仍然是在Action中点右键，AddView。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959610" cy="2351405"/>
            <wp:effectExtent l="19050" t="0" r="2540" b="0"/>
            <wp:docPr id="5" name="图片 5" descr="image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6A66">
        <w:rPr>
          <w:rFonts w:ascii="宋体" w:eastAsia="宋体" w:hAnsi="宋体" w:cs="宋体"/>
          <w:kern w:val="0"/>
          <w:sz w:val="24"/>
          <w:szCs w:val="24"/>
        </w:rPr>
        <w:t>注意图中勾选。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于是新建了一个ascx页，我们将之少做改写一下</w:t>
      </w:r>
    </w:p>
    <w:p w:rsidR="003A6A66" w:rsidRPr="003A6A66" w:rsidRDefault="003A6A66" w:rsidP="003A6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&lt;%@ Control Language="C#" Inherits="System.Web.Mvc.ViewUserControl" %&gt;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A6A66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>得到一个DIV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A6A66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运行，得到页面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71600" cy="588010"/>
            <wp:effectExtent l="19050" t="0" r="0" b="0"/>
            <wp:docPr id="6" name="图片 6" descr="image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6A6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6A66">
        <w:rPr>
          <w:rFonts w:ascii="宋体" w:eastAsia="宋体" w:hAnsi="宋体" w:cs="宋体"/>
          <w:b/>
          <w:bCs/>
          <w:kern w:val="0"/>
          <w:sz w:val="36"/>
          <w:szCs w:val="36"/>
        </w:rPr>
        <w:t>二、返回文本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除了上述情况，有时我们还会仅返回一段文本。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此时我们可以使用以下Action形式：</w:t>
      </w:r>
    </w:p>
    <w:p w:rsidR="003A6A66" w:rsidRPr="003A6A66" w:rsidRDefault="003A6A66" w:rsidP="003A6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ActionResult Text(){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</w:t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Content("</w:t>
      </w:r>
      <w:r w:rsidRPr="003A6A66">
        <w:rPr>
          <w:rFonts w:ascii="宋体" w:eastAsia="宋体" w:hAnsi="宋体" w:cs="宋体"/>
          <w:color w:val="8B0000"/>
          <w:kern w:val="0"/>
          <w:sz w:val="24"/>
          <w:szCs w:val="24"/>
        </w:rPr>
        <w:t>这是一段文本</w:t>
      </w:r>
      <w:r w:rsidRPr="003A6A66">
        <w:rPr>
          <w:rFonts w:ascii="宋体" w:eastAsia="宋体" w:hAnsi="宋体" w:cs="宋体"/>
          <w:kern w:val="0"/>
          <w:sz w:val="24"/>
          <w:szCs w:val="24"/>
        </w:rPr>
        <w:t>");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6A66">
        <w:rPr>
          <w:rFonts w:ascii="宋体" w:eastAsia="宋体" w:hAnsi="宋体" w:cs="宋体"/>
          <w:b/>
          <w:bCs/>
          <w:kern w:val="0"/>
          <w:sz w:val="36"/>
          <w:szCs w:val="36"/>
        </w:rPr>
        <w:t>三、返回Json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有时我们在调用Ajax时还会要求返回对象为Json序列化的结果，如：</w:t>
      </w:r>
    </w:p>
    <w:p w:rsidR="003A6A66" w:rsidRPr="003A6A66" w:rsidRDefault="003A6A66" w:rsidP="003A6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</w:t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ActionResult ShowJson()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var m = </w:t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EiceIndexModel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Name = "</w:t>
      </w:r>
      <w:r w:rsidRPr="003A6A66">
        <w:rPr>
          <w:rFonts w:ascii="宋体" w:eastAsia="宋体" w:hAnsi="宋体" w:cs="宋体"/>
          <w:color w:val="8B0000"/>
          <w:kern w:val="0"/>
          <w:sz w:val="24"/>
          <w:szCs w:val="24"/>
        </w:rPr>
        <w:t>邹健</w:t>
      </w:r>
      <w:r w:rsidRPr="003A6A66">
        <w:rPr>
          <w:rFonts w:ascii="宋体" w:eastAsia="宋体" w:hAnsi="宋体" w:cs="宋体"/>
          <w:kern w:val="0"/>
          <w:sz w:val="24"/>
          <w:szCs w:val="24"/>
        </w:rPr>
        <w:t>",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Sex = </w:t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};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</w:t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Json(m);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返回文本：</w:t>
      </w:r>
    </w:p>
    <w:p w:rsidR="003A6A66" w:rsidRPr="003A6A66" w:rsidRDefault="003A6A66" w:rsidP="003A6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{"</w:t>
      </w:r>
      <w:r w:rsidRPr="003A6A66">
        <w:rPr>
          <w:rFonts w:ascii="宋体" w:eastAsia="宋体" w:hAnsi="宋体" w:cs="宋体"/>
          <w:color w:val="8B0000"/>
          <w:kern w:val="0"/>
          <w:sz w:val="24"/>
          <w:szCs w:val="24"/>
        </w:rPr>
        <w:t>Name</w:t>
      </w:r>
      <w:r w:rsidRPr="003A6A66">
        <w:rPr>
          <w:rFonts w:ascii="宋体" w:eastAsia="宋体" w:hAnsi="宋体" w:cs="宋体"/>
          <w:kern w:val="0"/>
          <w:sz w:val="24"/>
          <w:szCs w:val="24"/>
        </w:rPr>
        <w:t>":"</w:t>
      </w:r>
      <w:r w:rsidRPr="003A6A66">
        <w:rPr>
          <w:rFonts w:ascii="宋体" w:eastAsia="宋体" w:hAnsi="宋体" w:cs="宋体"/>
          <w:color w:val="8B0000"/>
          <w:kern w:val="0"/>
          <w:sz w:val="24"/>
          <w:szCs w:val="24"/>
        </w:rPr>
        <w:t>邹健</w:t>
      </w:r>
      <w:r w:rsidRPr="003A6A66">
        <w:rPr>
          <w:rFonts w:ascii="宋体" w:eastAsia="宋体" w:hAnsi="宋体" w:cs="宋体"/>
          <w:kern w:val="0"/>
          <w:sz w:val="24"/>
          <w:szCs w:val="24"/>
        </w:rPr>
        <w:t>","</w:t>
      </w:r>
      <w:r w:rsidRPr="003A6A66">
        <w:rPr>
          <w:rFonts w:ascii="宋体" w:eastAsia="宋体" w:hAnsi="宋体" w:cs="宋体"/>
          <w:color w:val="8B0000"/>
          <w:kern w:val="0"/>
          <w:sz w:val="24"/>
          <w:szCs w:val="24"/>
        </w:rPr>
        <w:t>Sex</w:t>
      </w:r>
      <w:r w:rsidRPr="003A6A66">
        <w:rPr>
          <w:rFonts w:ascii="宋体" w:eastAsia="宋体" w:hAnsi="宋体" w:cs="宋体"/>
          <w:kern w:val="0"/>
          <w:sz w:val="24"/>
          <w:szCs w:val="24"/>
        </w:rPr>
        <w:t>":</w:t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A6A6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6A66">
        <w:rPr>
          <w:rFonts w:ascii="宋体" w:eastAsia="宋体" w:hAnsi="宋体" w:cs="宋体"/>
          <w:b/>
          <w:bCs/>
          <w:kern w:val="0"/>
          <w:sz w:val="36"/>
          <w:szCs w:val="36"/>
        </w:rPr>
        <w:t>四、输出JS文件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大多时候js文件都是静态的，但有时js文件可能也要动态生成这时我们可以这样输出</w:t>
      </w:r>
    </w:p>
    <w:p w:rsidR="003A6A66" w:rsidRPr="003A6A66" w:rsidRDefault="003A6A66" w:rsidP="003A6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ActionResult Js()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</w:t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JavaScript("</w:t>
      </w:r>
      <w:r w:rsidRPr="003A6A66">
        <w:rPr>
          <w:rFonts w:ascii="宋体" w:eastAsia="宋体" w:hAnsi="宋体" w:cs="宋体"/>
          <w:color w:val="8B0000"/>
          <w:kern w:val="0"/>
          <w:sz w:val="24"/>
          <w:szCs w:val="24"/>
        </w:rPr>
        <w:t>var x=0;</w:t>
      </w:r>
      <w:r w:rsidRPr="003A6A66">
        <w:rPr>
          <w:rFonts w:ascii="宋体" w:eastAsia="宋体" w:hAnsi="宋体" w:cs="宋体"/>
          <w:kern w:val="0"/>
          <w:sz w:val="24"/>
          <w:szCs w:val="24"/>
        </w:rPr>
        <w:t>");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我们访问之，得到一个正常页面但其Content-Type：application/x-javascript; charset=utf-8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6A66">
        <w:rPr>
          <w:rFonts w:ascii="宋体" w:eastAsia="宋体" w:hAnsi="宋体" w:cs="宋体"/>
          <w:b/>
          <w:bCs/>
          <w:kern w:val="0"/>
          <w:sz w:val="36"/>
          <w:szCs w:val="36"/>
        </w:rPr>
        <w:t>五、页面跳转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1.跳转到Url</w:t>
      </w:r>
    </w:p>
    <w:p w:rsidR="003A6A66" w:rsidRPr="003A6A66" w:rsidRDefault="003A6A66" w:rsidP="003A6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ActionResult rdurl()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</w:t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Redirect("</w:t>
      </w:r>
      <w:r w:rsidRPr="003A6A66">
        <w:rPr>
          <w:rFonts w:ascii="宋体" w:eastAsia="宋体" w:hAnsi="宋体" w:cs="宋体"/>
          <w:color w:val="8B0000"/>
          <w:kern w:val="0"/>
          <w:sz w:val="24"/>
          <w:szCs w:val="24"/>
        </w:rPr>
        <w:t>http://www.baidu.com</w:t>
      </w:r>
      <w:r w:rsidRPr="003A6A66">
        <w:rPr>
          <w:rFonts w:ascii="宋体" w:eastAsia="宋体" w:hAnsi="宋体" w:cs="宋体"/>
          <w:kern w:val="0"/>
          <w:sz w:val="24"/>
          <w:szCs w:val="24"/>
        </w:rPr>
        <w:t>");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2.跳转到Action</w:t>
      </w:r>
    </w:p>
    <w:p w:rsidR="003A6A66" w:rsidRPr="003A6A66" w:rsidRDefault="003A6A66" w:rsidP="003A6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ActionResult rdaction()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</w:t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RedirectToAction("</w:t>
      </w:r>
      <w:r w:rsidRPr="003A6A66">
        <w:rPr>
          <w:rFonts w:ascii="宋体" w:eastAsia="宋体" w:hAnsi="宋体" w:cs="宋体"/>
          <w:color w:val="8B0000"/>
          <w:kern w:val="0"/>
          <w:sz w:val="24"/>
          <w:szCs w:val="24"/>
        </w:rPr>
        <w:t>Index</w:t>
      </w:r>
      <w:r w:rsidRPr="003A6A66">
        <w:rPr>
          <w:rFonts w:ascii="宋体" w:eastAsia="宋体" w:hAnsi="宋体" w:cs="宋体"/>
          <w:kern w:val="0"/>
          <w:sz w:val="24"/>
          <w:szCs w:val="24"/>
        </w:rPr>
        <w:t>","</w:t>
      </w:r>
      <w:r w:rsidRPr="003A6A66">
        <w:rPr>
          <w:rFonts w:ascii="宋体" w:eastAsia="宋体" w:hAnsi="宋体" w:cs="宋体"/>
          <w:color w:val="8B0000"/>
          <w:kern w:val="0"/>
          <w:sz w:val="24"/>
          <w:szCs w:val="24"/>
        </w:rPr>
        <w:t>Eice</w:t>
      </w:r>
      <w:r w:rsidRPr="003A6A66">
        <w:rPr>
          <w:rFonts w:ascii="宋体" w:eastAsia="宋体" w:hAnsi="宋体" w:cs="宋体"/>
          <w:kern w:val="0"/>
          <w:sz w:val="24"/>
          <w:szCs w:val="24"/>
        </w:rPr>
        <w:t>");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lastRenderedPageBreak/>
        <w:t>3.跳转到Routing规则</w:t>
      </w:r>
    </w:p>
    <w:p w:rsidR="003A6A66" w:rsidRPr="003A6A66" w:rsidRDefault="003A6A66" w:rsidP="003A6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ActionResult rdrouting()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</w:t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RedirectToRoute("</w:t>
      </w:r>
      <w:r w:rsidRPr="003A6A66">
        <w:rPr>
          <w:rFonts w:ascii="宋体" w:eastAsia="宋体" w:hAnsi="宋体" w:cs="宋体"/>
          <w:color w:val="8B0000"/>
          <w:kern w:val="0"/>
          <w:sz w:val="24"/>
          <w:szCs w:val="24"/>
        </w:rPr>
        <w:t>Default</w:t>
      </w:r>
      <w:r w:rsidRPr="003A6A66">
        <w:rPr>
          <w:rFonts w:ascii="宋体" w:eastAsia="宋体" w:hAnsi="宋体" w:cs="宋体"/>
          <w:kern w:val="0"/>
          <w:sz w:val="24"/>
          <w:szCs w:val="24"/>
        </w:rPr>
        <w:t>",</w:t>
      </w:r>
      <w:r w:rsidRPr="003A6A66">
        <w:rPr>
          <w:rFonts w:ascii="宋体" w:eastAsia="宋体" w:hAnsi="宋体" w:cs="宋体"/>
          <w:color w:val="008000"/>
          <w:kern w:val="0"/>
          <w:sz w:val="24"/>
          <w:szCs w:val="24"/>
        </w:rPr>
        <w:t>//Route名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</w:t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A6A66">
        <w:rPr>
          <w:rFonts w:ascii="宋体" w:eastAsia="宋体" w:hAnsi="宋体" w:cs="宋体"/>
          <w:kern w:val="0"/>
          <w:sz w:val="24"/>
          <w:szCs w:val="24"/>
        </w:rPr>
        <w:t>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Controller = "</w:t>
      </w:r>
      <w:r w:rsidRPr="003A6A66">
        <w:rPr>
          <w:rFonts w:ascii="宋体" w:eastAsia="宋体" w:hAnsi="宋体" w:cs="宋体"/>
          <w:color w:val="8B0000"/>
          <w:kern w:val="0"/>
          <w:sz w:val="24"/>
          <w:szCs w:val="24"/>
        </w:rPr>
        <w:t>Eice</w:t>
      </w:r>
      <w:r w:rsidRPr="003A6A66">
        <w:rPr>
          <w:rFonts w:ascii="宋体" w:eastAsia="宋体" w:hAnsi="宋体" w:cs="宋体"/>
          <w:kern w:val="0"/>
          <w:sz w:val="24"/>
          <w:szCs w:val="24"/>
        </w:rPr>
        <w:t>",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Action = "</w:t>
      </w:r>
      <w:r w:rsidRPr="003A6A66">
        <w:rPr>
          <w:rFonts w:ascii="宋体" w:eastAsia="宋体" w:hAnsi="宋体" w:cs="宋体"/>
          <w:color w:val="8B0000"/>
          <w:kern w:val="0"/>
          <w:sz w:val="24"/>
          <w:szCs w:val="24"/>
        </w:rPr>
        <w:t>Index</w:t>
      </w:r>
      <w:r w:rsidRPr="003A6A66">
        <w:rPr>
          <w:rFonts w:ascii="宋体" w:eastAsia="宋体" w:hAnsi="宋体" w:cs="宋体"/>
          <w:kern w:val="0"/>
          <w:sz w:val="24"/>
          <w:szCs w:val="24"/>
        </w:rPr>
        <w:t>"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});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}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6A66">
        <w:rPr>
          <w:rFonts w:ascii="宋体" w:eastAsia="宋体" w:hAnsi="宋体" w:cs="宋体"/>
          <w:b/>
          <w:bCs/>
          <w:kern w:val="0"/>
          <w:sz w:val="36"/>
          <w:szCs w:val="36"/>
        </w:rPr>
        <w:t>六、显示文件</w:t>
      </w:r>
    </w:p>
    <w:p w:rsidR="003A6A66" w:rsidRPr="003A6A66" w:rsidRDefault="003A6A66" w:rsidP="003A6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ActionResult fn()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{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</w:t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File(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"</w:t>
      </w:r>
      <w:r w:rsidRPr="003A6A66">
        <w:rPr>
          <w:rFonts w:ascii="宋体" w:eastAsia="宋体" w:hAnsi="宋体" w:cs="宋体"/>
          <w:color w:val="8B0000"/>
          <w:kern w:val="0"/>
          <w:sz w:val="24"/>
          <w:szCs w:val="24"/>
        </w:rPr>
        <w:t>/Content/site.css</w:t>
      </w:r>
      <w:r w:rsidRPr="003A6A66">
        <w:rPr>
          <w:rFonts w:ascii="宋体" w:eastAsia="宋体" w:hAnsi="宋体" w:cs="宋体"/>
          <w:kern w:val="0"/>
          <w:sz w:val="24"/>
          <w:szCs w:val="24"/>
        </w:rPr>
        <w:t>"//文件路径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, "</w:t>
      </w:r>
      <w:r w:rsidRPr="003A6A66">
        <w:rPr>
          <w:rFonts w:ascii="宋体" w:eastAsia="宋体" w:hAnsi="宋体" w:cs="宋体"/>
          <w:color w:val="8B0000"/>
          <w:kern w:val="0"/>
          <w:sz w:val="24"/>
          <w:szCs w:val="24"/>
        </w:rPr>
        <w:t>text/css</w:t>
      </w:r>
      <w:r w:rsidRPr="003A6A66">
        <w:rPr>
          <w:rFonts w:ascii="宋体" w:eastAsia="宋体" w:hAnsi="宋体" w:cs="宋体"/>
          <w:kern w:val="0"/>
          <w:sz w:val="24"/>
          <w:szCs w:val="24"/>
        </w:rPr>
        <w:t>"//文件类型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);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 }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pict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57200" cy="457200"/>
            <wp:effectExtent l="19050" t="0" r="0" b="0"/>
            <wp:docPr id="8" name="图片 8" descr="http://pic.cnblogs.com/face/u107620.jpg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.cnblogs.com/face/u107620.jpg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tgtFrame="_blank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风黑月高kable</w:t>
        </w:r>
      </w:hyperlink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hyperlink r:id="rId31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关注 - 0</w:t>
        </w:r>
      </w:hyperlink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hyperlink r:id="rId32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粉丝 - 2</w:t>
        </w:r>
      </w:hyperlink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关注博主</w:t>
        </w:r>
      </w:hyperlink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0 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0 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vanish/>
          <w:kern w:val="0"/>
          <w:sz w:val="24"/>
          <w:szCs w:val="24"/>
        </w:rPr>
        <w:t>0</w:t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(请您对文章做出评价)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« </w:t>
        </w:r>
      </w:hyperlink>
      <w:r w:rsidRPr="003A6A66">
        <w:rPr>
          <w:rFonts w:ascii="宋体" w:eastAsia="宋体" w:hAnsi="宋体" w:cs="宋体"/>
          <w:kern w:val="0"/>
          <w:sz w:val="24"/>
          <w:szCs w:val="24"/>
        </w:rPr>
        <w:t>上一篇：</w:t>
      </w:r>
      <w:hyperlink r:id="rId35" w:tooltip="发布于2010-06-25 09:13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如何使用ASP.NET MVC的Filter</w:t>
        </w:r>
      </w:hyperlink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hyperlink r:id="rId36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» </w:t>
        </w:r>
      </w:hyperlink>
      <w:r w:rsidRPr="003A6A66">
        <w:rPr>
          <w:rFonts w:ascii="宋体" w:eastAsia="宋体" w:hAnsi="宋体" w:cs="宋体"/>
          <w:kern w:val="0"/>
          <w:sz w:val="24"/>
          <w:szCs w:val="24"/>
        </w:rPr>
        <w:t>下一篇：</w:t>
      </w:r>
      <w:hyperlink r:id="rId37" w:tooltip="发布于2010-06-27 11:58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ASP.NET MVC 1.0 Result 几何？</w:t>
        </w:r>
      </w:hyperlink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pict/>
      </w:r>
      <w:r w:rsidRPr="003A6A66">
        <w:rPr>
          <w:rFonts w:ascii="宋体" w:eastAsia="宋体" w:hAnsi="宋体" w:cs="宋体"/>
          <w:kern w:val="0"/>
          <w:sz w:val="24"/>
          <w:szCs w:val="24"/>
        </w:rPr>
        <w:pict/>
      </w:r>
      <w:r w:rsidRPr="003A6A66">
        <w:rPr>
          <w:rFonts w:ascii="宋体" w:eastAsia="宋体" w:hAnsi="宋体" w:cs="宋体"/>
          <w:kern w:val="0"/>
          <w:sz w:val="24"/>
          <w:szCs w:val="24"/>
        </w:rPr>
        <w:pict/>
      </w:r>
      <w:r w:rsidRPr="003A6A66">
        <w:rPr>
          <w:rFonts w:ascii="宋体" w:eastAsia="宋体" w:hAnsi="宋体" w:cs="宋体"/>
          <w:kern w:val="0"/>
          <w:sz w:val="24"/>
          <w:szCs w:val="24"/>
        </w:rPr>
        <w:pict/>
      </w:r>
      <w:r w:rsidRPr="003A6A66">
        <w:rPr>
          <w:rFonts w:ascii="宋体" w:eastAsia="宋体" w:hAnsi="宋体" w:cs="宋体"/>
          <w:kern w:val="0"/>
          <w:sz w:val="24"/>
          <w:szCs w:val="24"/>
        </w:rPr>
        <w:pict/>
      </w:r>
      <w:r w:rsidRPr="003A6A66">
        <w:rPr>
          <w:rFonts w:ascii="宋体" w:eastAsia="宋体" w:hAnsi="宋体" w:cs="宋体"/>
          <w:kern w:val="0"/>
          <w:sz w:val="24"/>
          <w:szCs w:val="24"/>
        </w:rPr>
        <w:pict/>
      </w:r>
      <w:r w:rsidRPr="003A6A66">
        <w:rPr>
          <w:rFonts w:ascii="宋体" w:eastAsia="宋体" w:hAnsi="宋体" w:cs="宋体"/>
          <w:kern w:val="0"/>
          <w:sz w:val="24"/>
          <w:szCs w:val="24"/>
        </w:rPr>
        <w:pict/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posted @ 2010-06-25 14:52 </w:t>
      </w:r>
      <w:hyperlink r:id="rId38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风黑月高kable</w:t>
        </w:r>
      </w:hyperlink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阅读(430) </w:t>
      </w:r>
      <w:hyperlink r:id="rId39" w:anchor="commentform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评论(0)</w:t>
        </w:r>
      </w:hyperlink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40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编辑</w:t>
        </w:r>
      </w:hyperlink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41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所属分类: </w:t>
      </w:r>
      <w:hyperlink r:id="rId42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ASP.NET MVC</w:t>
        </w:r>
      </w:hyperlink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405" cy="65405"/>
            <wp:effectExtent l="19050" t="0" r="0" b="0"/>
            <wp:docPr id="16" name="图片 16" descr="http://www.cnblogs.com/stalwart/aggbug/1765172.html?type=1&amp;webview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nblogs.com/stalwart/aggbug/1765172.html?type=1&amp;webview=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66" w:rsidRPr="003A6A66" w:rsidRDefault="003A6A66" w:rsidP="003A6A66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pict/>
      </w:r>
      <w:bookmarkStart w:id="0" w:name="commentform"/>
      <w:r w:rsidRPr="003A6A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A6A66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"http://www.cnblogs.com/stalwart/archive/2010/06/25/1765172.html" \l "##" </w:instrText>
      </w:r>
      <w:r w:rsidRPr="003A6A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A6A6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刷新评论列表</w:t>
      </w:r>
      <w:r w:rsidRPr="003A6A6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0"/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hyperlink r:id="rId44" w:anchor="##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刷新页面</w:t>
        </w:r>
      </w:hyperlink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hyperlink r:id="rId45" w:anchor="top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返回页首</w:t>
        </w:r>
      </w:hyperlink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发表评论 </w:t>
      </w:r>
      <w:hyperlink r:id="rId46" w:tgtFrame="_blank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博客园首页</w:t>
        </w:r>
      </w:hyperlink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hyperlink r:id="rId47" w:tgtFrame="_blank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IT新闻</w:t>
        </w:r>
      </w:hyperlink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hyperlink r:id="rId48" w:tgtFrame="_blank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闪存</w:t>
        </w:r>
      </w:hyperlink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hyperlink r:id="rId49" w:tgtFrame="_blank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招聘</w:t>
        </w:r>
      </w:hyperlink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hyperlink r:id="rId50" w:tgtFrame="_blank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博问</w:t>
        </w:r>
      </w:hyperlink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昵称：</w:t>
      </w:r>
      <w:r w:rsidRPr="003A6A66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123" type="#_x0000_t75" style="width:61.7pt;height:20.55pt" o:ole="">
            <v:imagedata r:id="rId51" o:title=""/>
          </v:shape>
          <w:control r:id="rId52" w:name="DefaultOcxName3" w:shapeid="_x0000_i1123"/>
        </w:object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主页：</w:t>
      </w:r>
      <w:r w:rsidRPr="003A6A66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122" type="#_x0000_t75" style="width:61.7pt;height:20.55pt" o:ole="">
            <v:imagedata r:id="rId53" o:title=""/>
          </v:shape>
          <w:control r:id="rId54" w:name="DefaultOcxName4" w:shapeid="_x0000_i1122"/>
        </w:object>
      </w: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评论内容： </w:t>
      </w:r>
      <w:hyperlink r:id="rId55" w:tgtFrame="_blank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写博客、攒园豆、赢大奖</w:t>
        </w:r>
      </w:hyperlink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6215" cy="196215"/>
            <wp:effectExtent l="19050" t="0" r="0" b="0"/>
            <wp:docPr id="18" name="ubb_quote" descr="引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b_quote" descr="引用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6215" cy="130810"/>
            <wp:effectExtent l="19050" t="0" r="0" b="0"/>
            <wp:docPr id="19" name="ubb_bold" descr="粗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b_bold" descr="粗体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6215" cy="130810"/>
            <wp:effectExtent l="19050" t="0" r="0" b="0"/>
            <wp:docPr id="20" name="ubb_url" descr="链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b_url" descr="链接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0810" cy="130810"/>
            <wp:effectExtent l="19050" t="0" r="2540" b="0"/>
            <wp:docPr id="21" name="ubb_indent" descr="缩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b_indent" descr="缩进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0810" cy="130810"/>
            <wp:effectExtent l="19050" t="0" r="2540" b="0"/>
            <wp:docPr id="22" name="ubb_img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b_img" descr="图片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0810" cy="130810"/>
            <wp:effectExtent l="19050" t="0" r="2540" b="0"/>
            <wp:docPr id="23" name="ubb_code" descr="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b_code" descr="代码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121" type="#_x0000_t75" style="width:159.45pt;height:66.85pt" o:ole="">
            <v:imagedata r:id="rId62" o:title=""/>
          </v:shape>
          <w:control r:id="rId63" w:name="DefaultOcxName5" w:shapeid="_x0000_i1121"/>
        </w:objec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>  </w:t>
      </w:r>
      <w:hyperlink r:id="rId64" w:anchor="##" w:history="1">
        <w:r w:rsidRPr="003A6A66">
          <w:rPr>
            <w:rFonts w:ascii="宋体" w:eastAsia="宋体" w:hAnsi="宋体" w:cs="宋体"/>
            <w:vanish/>
            <w:color w:val="0000FF"/>
            <w:kern w:val="0"/>
            <w:sz w:val="24"/>
            <w:szCs w:val="24"/>
            <w:u w:val="single"/>
          </w:rPr>
          <w:t>不改了</w:t>
        </w:r>
      </w:hyperlink>
      <w:r w:rsidRPr="003A6A66">
        <w:rPr>
          <w:rFonts w:ascii="宋体" w:eastAsia="宋体" w:hAnsi="宋体" w:cs="宋体"/>
          <w:vanish/>
          <w:kern w:val="0"/>
          <w:sz w:val="24"/>
          <w:szCs w:val="24"/>
        </w:rPr>
        <w:t>  </w:t>
      </w:r>
      <w:hyperlink r:id="rId65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注销</w:t>
        </w:r>
      </w:hyperlink>
      <w:r w:rsidRPr="003A6A66">
        <w:rPr>
          <w:rFonts w:ascii="宋体" w:eastAsia="宋体" w:hAnsi="宋体" w:cs="宋体"/>
          <w:kern w:val="0"/>
          <w:sz w:val="24"/>
          <w:szCs w:val="24"/>
        </w:rPr>
        <w:t>  </w:t>
      </w:r>
      <w:hyperlink r:id="rId66" w:anchor="%23%23" w:tooltip="邮件订阅回复通知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订阅回复</w:t>
        </w:r>
      </w:hyperlink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[使用Ctrl+Enter键快速提交] 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3A6A66">
        <w:rPr>
          <w:rFonts w:ascii="宋体" w:eastAsia="宋体" w:hAnsi="宋体" w:cs="宋体"/>
          <w:vanish/>
          <w:kern w:val="0"/>
          <w:sz w:val="24"/>
          <w:szCs w:val="24"/>
        </w:rPr>
        <w:t xml:space="preserve">0 1765172 MVC Controller与ActionResult的返回值 </w:t>
      </w:r>
    </w:p>
    <w:p w:rsidR="003A6A66" w:rsidRPr="003A6A66" w:rsidRDefault="003A6A66" w:rsidP="003A6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7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IT新闻</w:t>
        </w:r>
      </w:hyperlink>
      <w:r w:rsidRPr="003A6A66">
        <w:rPr>
          <w:rFonts w:ascii="宋体" w:eastAsia="宋体" w:hAnsi="宋体" w:cs="宋体"/>
          <w:kern w:val="0"/>
          <w:sz w:val="24"/>
          <w:szCs w:val="24"/>
        </w:rPr>
        <w:t>:</w:t>
      </w:r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· </w:t>
      </w:r>
      <w:hyperlink r:id="rId68" w:tgtFrame="_blank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从“非诚勿扰”看淘宝算法效果测试</w:t>
        </w:r>
      </w:hyperlink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· </w:t>
      </w:r>
      <w:hyperlink r:id="rId69" w:tgtFrame="_blank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谷歌推出iPhone版谷歌纵横应用</w:t>
        </w:r>
      </w:hyperlink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· </w:t>
      </w:r>
      <w:hyperlink r:id="rId70" w:tgtFrame="_blank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分析称Facebook挑战谷歌互联网霸主地位</w:t>
        </w:r>
      </w:hyperlink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· </w:t>
      </w:r>
      <w:hyperlink r:id="rId71" w:tgtFrame="_blank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Google被指责在搜索结果中优先显示其内容</w:t>
        </w:r>
      </w:hyperlink>
      <w:r w:rsidRPr="003A6A66">
        <w:rPr>
          <w:rFonts w:ascii="宋体" w:eastAsia="宋体" w:hAnsi="宋体" w:cs="宋体"/>
          <w:kern w:val="0"/>
          <w:sz w:val="24"/>
          <w:szCs w:val="24"/>
        </w:rPr>
        <w:br/>
        <w:t xml:space="preserve">· </w:t>
      </w:r>
      <w:hyperlink r:id="rId72" w:tgtFrame="_blank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Twitter发布2010年热门话题排行榜</w:t>
        </w:r>
      </w:hyperlink>
      <w:r w:rsidRPr="003A6A66">
        <w:rPr>
          <w:rFonts w:ascii="宋体" w:eastAsia="宋体" w:hAnsi="宋体" w:cs="宋体"/>
          <w:kern w:val="0"/>
          <w:sz w:val="24"/>
          <w:szCs w:val="24"/>
        </w:rPr>
        <w:br/>
      </w:r>
      <w:hyperlink r:id="rId73" w:history="1"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更多IT新闻...</w:t>
        </w:r>
      </w:hyperlink>
      <w:r w:rsidRPr="003A6A6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A6A66" w:rsidRPr="003A6A66" w:rsidRDefault="003A6A66" w:rsidP="003A6A66">
      <w:pPr>
        <w:widowControl/>
        <w:jc w:val="left"/>
        <w:rPr>
          <w:ins w:id="1" w:author="Unknown"/>
          <w:rFonts w:ascii="宋体" w:eastAsia="宋体" w:hAnsi="宋体" w:cs="宋体"/>
          <w:kern w:val="0"/>
          <w:sz w:val="24"/>
          <w:szCs w:val="24"/>
        </w:rPr>
      </w:pPr>
      <w:ins w:id="2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pict/>
        </w:r>
      </w:ins>
      <w:r w:rsidRPr="003A6A66">
        <w:rPr>
          <w:rFonts w:ascii="宋体" w:eastAsia="宋体" w:hAnsi="宋体" w:cs="宋体"/>
          <w:kern w:val="0"/>
          <w:sz w:val="24"/>
          <w:szCs w:val="24"/>
        </w:rPr>
        <w:pict/>
      </w:r>
      <w:r w:rsidRPr="003A6A66">
        <w:rPr>
          <w:rFonts w:ascii="宋体" w:eastAsia="宋体" w:hAnsi="宋体" w:cs="宋体"/>
          <w:kern w:val="0"/>
          <w:sz w:val="24"/>
          <w:szCs w:val="24"/>
        </w:rPr>
        <w:pict/>
      </w:r>
      <w:ins w:id="3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"http://kb.cnblogs.com/" \o "程序员知识库" \t "_blank"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知识库最新文章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>:</w:t>
        </w:r>
      </w:ins>
    </w:p>
    <w:p w:rsidR="003A6A66" w:rsidRPr="003A6A66" w:rsidRDefault="003A6A66" w:rsidP="003A6A66">
      <w:pPr>
        <w:widowControl/>
        <w:jc w:val="left"/>
        <w:rPr>
          <w:ins w:id="4" w:author="Unknown"/>
          <w:rFonts w:ascii="宋体" w:eastAsia="宋体" w:hAnsi="宋体" w:cs="宋体"/>
          <w:kern w:val="0"/>
          <w:sz w:val="24"/>
          <w:szCs w:val="24"/>
        </w:rPr>
      </w:pPr>
      <w:ins w:id="5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"http://kb.cnblogs.com/page/84200/" \t "_blank"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关系型数据库性能优化总结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br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"http://kb.cnblogs.com/page/84180/" \t "_blank"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VS2010 调试利器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br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"http://kb.cnblogs.com/page/84160/" \t "_blank"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CSS3圆角详解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br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"http://kb.cnblogs.com/page/84146/" \t "_blank"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系统架构技能之设计模式—组合模式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br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"http://kb.cnblogs.com/page/84141/" \t "_blank"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系统架构技能之设计模式—外观模式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jc w:val="left"/>
        <w:rPr>
          <w:ins w:id="6" w:author="Unknown"/>
          <w:rFonts w:ascii="宋体" w:eastAsia="宋体" w:hAnsi="宋体" w:cs="宋体"/>
          <w:kern w:val="0"/>
          <w:sz w:val="24"/>
          <w:szCs w:val="24"/>
        </w:rPr>
      </w:pPr>
      <w:ins w:id="7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t>网站导航：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br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"http://www.cnblogs.com/" \t "_blank"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博客园首页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 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"http://news.cnblogs.com/" \t "_blank"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IT新闻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 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"http://home.cnblogs.com/" \t "_blank"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个人主页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 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"http://home.cnblogs.com/ing/" \t "_blank"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闪存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 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"http://job.cnblogs.com/" \t "_blank"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程序员招聘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 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"http://space.cnblogs.com/" \t "_blank"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社区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 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"http://space.cnblogs.com/q/" \t "_blank"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博问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jc w:val="left"/>
        <w:rPr>
          <w:ins w:id="8" w:author="Unknown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441190" cy="783590"/>
            <wp:effectExtent l="19050" t="0" r="0" b="0"/>
            <wp:docPr id="27" name="图片 27" descr="http://static.cnblogs.com/images/a4/china-pub_pod.jpg">
              <a:hlinkClick xmlns:a="http://schemas.openxmlformats.org/drawingml/2006/main" r:id="rId7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tatic.cnblogs.com/images/a4/china-pub_pod.jpg">
                      <a:hlinkClick r:id="rId7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9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br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"http://www.china-pub.com/itbook/" \t "_blank"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China-pub 计算机图书网上专卖店！6.5万品种2-8折！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br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"http://www.china-pub.com/static07/0901/zh_jueba_090121.asp" \t "_blank"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China-Pub 计算机绝版图书按需印刷服务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jc w:val="left"/>
        <w:rPr>
          <w:ins w:id="10" w:author="Unknown"/>
          <w:rFonts w:ascii="宋体" w:eastAsia="宋体" w:hAnsi="宋体" w:cs="宋体"/>
          <w:kern w:val="0"/>
          <w:sz w:val="24"/>
          <w:szCs w:val="24"/>
        </w:rPr>
      </w:pPr>
      <w:ins w:id="11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t>链接：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"http://www.cnblogs.com/stalwart/archive/2010/06/25/1765172.html?switchskin=1" \l "skinlist"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切换模板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jc w:val="left"/>
        <w:rPr>
          <w:ins w:id="12" w:author="Unknown"/>
          <w:rFonts w:ascii="宋体" w:eastAsia="宋体" w:hAnsi="宋体" w:cs="宋体"/>
          <w:kern w:val="0"/>
          <w:sz w:val="24"/>
          <w:szCs w:val="24"/>
        </w:rPr>
      </w:pPr>
      <w:ins w:id="13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br/>
        </w:r>
        <w:r w:rsidRPr="003A6A66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相关搜索: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br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"http://zzk.cnblogs.com/s?w=ASP.NET+MVC" \t "_blank"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ASP.NET MVC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jc w:val="left"/>
        <w:rPr>
          <w:ins w:id="14" w:author="Unknown"/>
          <w:rFonts w:ascii="宋体" w:eastAsia="宋体" w:hAnsi="宋体" w:cs="宋体"/>
          <w:kern w:val="0"/>
          <w:sz w:val="24"/>
          <w:szCs w:val="24"/>
        </w:rPr>
      </w:pPr>
      <w:ins w:id="15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br/>
        </w:r>
        <w:r w:rsidRPr="003A6A66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最简洁阅读版式：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br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"http://archive.cnblogs.com/a/1765172/"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MVC Controller与ActionResult的返回值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outlineLvl w:val="2"/>
        <w:rPr>
          <w:ins w:id="16" w:author="Unknown"/>
          <w:rFonts w:ascii="宋体" w:eastAsia="宋体" w:hAnsi="宋体" w:cs="宋体"/>
          <w:b/>
          <w:bCs/>
          <w:kern w:val="0"/>
          <w:sz w:val="27"/>
          <w:szCs w:val="27"/>
        </w:rPr>
      </w:pPr>
      <w:ins w:id="17" w:author="Unknown">
        <w:r w:rsidRPr="003A6A66">
          <w:rPr>
            <w:rFonts w:ascii="宋体" w:eastAsia="宋体" w:hAnsi="宋体" w:cs="宋体"/>
            <w:b/>
            <w:bCs/>
            <w:kern w:val="0"/>
            <w:sz w:val="27"/>
            <w:szCs w:val="27"/>
          </w:rPr>
          <w:t>公告</w:t>
        </w:r>
      </w:ins>
    </w:p>
    <w:p w:rsidR="003A6A66" w:rsidRPr="003A6A66" w:rsidRDefault="003A6A66" w:rsidP="003A6A66">
      <w:pPr>
        <w:widowControl/>
        <w:jc w:val="left"/>
        <w:rPr>
          <w:ins w:id="18" w:author="Unknown"/>
          <w:rFonts w:ascii="宋体" w:eastAsia="宋体" w:hAnsi="宋体" w:cs="宋体"/>
          <w:kern w:val="0"/>
          <w:sz w:val="24"/>
          <w:szCs w:val="24"/>
        </w:rPr>
      </w:pPr>
      <w:ins w:id="19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lastRenderedPageBreak/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"http://home.cnblogs.com/u/stalwart/followers/"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粉丝 - 2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br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"http://home.cnblogs.com/u/stalwart/followees/"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关注 - 0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br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"http://home.cnblogs.com/u/stalwart/" \t "_blank"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我的主页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  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"http://home.cnblogs.com/u/stalwart/detail/" \t "_blank"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个人资料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br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"http://home.cnblogs.com/stalwart/ing/" \t "_blank"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我的闪存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  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"http://space.cnblogs.com/msg/send/%e9%a3%8e%e9%bb%91%e6%9c%88%e9%ab%98kable" \t "_blank"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发短消息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1"/>
        <w:gridCol w:w="241"/>
        <w:gridCol w:w="241"/>
        <w:gridCol w:w="241"/>
        <w:gridCol w:w="241"/>
        <w:gridCol w:w="241"/>
        <w:gridCol w:w="241"/>
      </w:tblGrid>
      <w:tr w:rsidR="003A6A66" w:rsidRPr="003A6A66" w:rsidTr="003A6A66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  <w:gridCol w:w="1290"/>
              <w:gridCol w:w="150"/>
            </w:tblGrid>
            <w:tr w:rsidR="003A6A66" w:rsidRPr="003A6A6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A6A66" w:rsidRPr="003A6A66" w:rsidRDefault="003A6A66" w:rsidP="003A6A6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76" w:tooltip="Go to the previous month" w:history="1">
                    <w:r w:rsidRPr="003A6A66">
                      <w:rPr>
                        <w:rFonts w:ascii="宋体" w:eastAsia="宋体" w:hAnsi="宋体" w:cs="宋体"/>
                        <w:color w:val="000000"/>
                        <w:kern w:val="0"/>
                        <w:sz w:val="24"/>
                        <w:szCs w:val="24"/>
                        <w:u w:val="single"/>
                      </w:rPr>
                      <w:t>&lt;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A66" w:rsidRPr="003A6A66" w:rsidRDefault="003A6A66" w:rsidP="003A6A66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A6A6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2010年6月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A66" w:rsidRPr="003A6A66" w:rsidRDefault="003A6A66" w:rsidP="003A6A66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77" w:tooltip="Go to the next month" w:history="1">
                    <w:r w:rsidRPr="003A6A66">
                      <w:rPr>
                        <w:rFonts w:ascii="宋体" w:eastAsia="宋体" w:hAnsi="宋体" w:cs="宋体"/>
                        <w:color w:val="000000"/>
                        <w:kern w:val="0"/>
                        <w:sz w:val="24"/>
                        <w:szCs w:val="24"/>
                        <w:u w:val="single"/>
                      </w:rPr>
                      <w:t>&gt;</w:t>
                    </w:r>
                  </w:hyperlink>
                </w:p>
              </w:tc>
            </w:tr>
          </w:tbl>
          <w:p w:rsidR="003A6A66" w:rsidRPr="003A6A66" w:rsidRDefault="003A6A66" w:rsidP="003A6A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A6A66" w:rsidRPr="003A6A66" w:rsidTr="003A6A6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一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二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三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四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五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六</w:t>
            </w:r>
          </w:p>
        </w:tc>
      </w:tr>
      <w:tr w:rsidR="003A6A66" w:rsidRPr="003A6A66" w:rsidTr="003A6A6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8" w:history="1">
              <w:r w:rsidRPr="003A6A6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2</w:t>
              </w:r>
            </w:hyperlink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9" w:history="1">
              <w:r w:rsidRPr="003A6A6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3</w:t>
              </w:r>
            </w:hyperlink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0" w:history="1">
              <w:r w:rsidRPr="003A6A6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5</w:t>
              </w:r>
            </w:hyperlink>
          </w:p>
        </w:tc>
      </w:tr>
      <w:tr w:rsidR="003A6A66" w:rsidRPr="003A6A66" w:rsidTr="003A6A6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</w:tr>
      <w:tr w:rsidR="003A6A66" w:rsidRPr="003A6A66" w:rsidTr="003A6A6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</w:tr>
      <w:tr w:rsidR="003A6A66" w:rsidRPr="003A6A66" w:rsidTr="003A6A6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1" w:history="1">
              <w:r w:rsidRPr="003A6A6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21</w:t>
              </w:r>
            </w:hyperlink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2" w:history="1">
              <w:r w:rsidRPr="003A6A6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24</w:t>
              </w:r>
            </w:hyperlink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3" w:history="1">
              <w:r w:rsidRPr="003A6A6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</w:tr>
      <w:tr w:rsidR="003A6A66" w:rsidRPr="003A6A66" w:rsidTr="003A6A6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4" w:history="1">
              <w:r w:rsidRPr="003A6A6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27</w:t>
              </w:r>
            </w:hyperlink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3A6A66" w:rsidRPr="003A6A66" w:rsidTr="003A6A6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A6A66" w:rsidRPr="003A6A66" w:rsidRDefault="003A6A66" w:rsidP="003A6A6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A6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</w:tbl>
    <w:p w:rsidR="003A6A66" w:rsidRPr="003A6A66" w:rsidRDefault="003A6A66" w:rsidP="003A6A66">
      <w:pPr>
        <w:widowControl/>
        <w:spacing w:before="100" w:beforeAutospacing="1" w:after="100" w:afterAutospacing="1"/>
        <w:jc w:val="left"/>
        <w:outlineLvl w:val="2"/>
        <w:rPr>
          <w:ins w:id="20" w:author="Unknown"/>
          <w:rFonts w:ascii="宋体" w:eastAsia="宋体" w:hAnsi="宋体" w:cs="宋体"/>
          <w:b/>
          <w:bCs/>
          <w:kern w:val="0"/>
          <w:sz w:val="27"/>
          <w:szCs w:val="27"/>
        </w:rPr>
      </w:pPr>
      <w:ins w:id="21" w:author="Unknown">
        <w:r w:rsidRPr="003A6A66">
          <w:rPr>
            <w:rFonts w:ascii="宋体" w:eastAsia="宋体" w:hAnsi="宋体" w:cs="宋体"/>
            <w:b/>
            <w:bCs/>
            <w:kern w:val="0"/>
            <w:sz w:val="27"/>
            <w:szCs w:val="27"/>
          </w:rPr>
          <w:pict/>
        </w:r>
        <w:r w:rsidRPr="003A6A66">
          <w:rPr>
            <w:rFonts w:ascii="宋体" w:eastAsia="宋体" w:hAnsi="宋体" w:cs="宋体"/>
            <w:b/>
            <w:bCs/>
            <w:kern w:val="0"/>
            <w:sz w:val="27"/>
            <w:szCs w:val="27"/>
          </w:rPr>
          <w:t>搜索</w:t>
        </w:r>
      </w:ins>
    </w:p>
    <w:p w:rsidR="003A6A66" w:rsidRPr="003A6A66" w:rsidRDefault="003A6A66" w:rsidP="003A6A66">
      <w:pPr>
        <w:widowControl/>
        <w:jc w:val="left"/>
        <w:rPr>
          <w:ins w:id="22" w:author="Unknown"/>
          <w:rFonts w:ascii="宋体" w:eastAsia="宋体" w:hAnsi="宋体" w:cs="宋体"/>
          <w:kern w:val="0"/>
          <w:sz w:val="24"/>
          <w:szCs w:val="24"/>
        </w:rPr>
      </w:pPr>
      <w:ins w:id="23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object w:dxaOrig="1440" w:dyaOrig="1440">
            <v:shape id="_x0000_i1120" type="#_x0000_t75" style="width:61.7pt;height:20.55pt" o:ole="">
              <v:imagedata r:id="rId85" o:title=""/>
            </v:shape>
            <w:control r:id="rId86" w:name="DefaultOcxName6" w:shapeid="_x0000_i1120"/>
          </w:objec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> </w:t>
        </w:r>
      </w:ins>
    </w:p>
    <w:p w:rsidR="003A6A66" w:rsidRPr="003A6A66" w:rsidRDefault="003A6A66" w:rsidP="003A6A66">
      <w:pPr>
        <w:widowControl/>
        <w:jc w:val="left"/>
        <w:rPr>
          <w:ins w:id="24" w:author="Unknown"/>
          <w:rFonts w:ascii="宋体" w:eastAsia="宋体" w:hAnsi="宋体" w:cs="宋体"/>
          <w:kern w:val="0"/>
          <w:sz w:val="24"/>
          <w:szCs w:val="24"/>
        </w:rPr>
      </w:pPr>
      <w:ins w:id="25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object w:dxaOrig="1440" w:dyaOrig="1440">
            <v:shape id="_x0000_i1119" type="#_x0000_t75" style="width:61.7pt;height:20.55pt" o:ole="">
              <v:imagedata r:id="rId85" o:title=""/>
            </v:shape>
            <w:control r:id="rId87" w:name="DefaultOcxName7" w:shapeid="_x0000_i1119"/>
          </w:objec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> </w:t>
        </w:r>
      </w:ins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outlineLvl w:val="2"/>
        <w:rPr>
          <w:ins w:id="26" w:author="Unknown"/>
          <w:rFonts w:ascii="宋体" w:eastAsia="宋体" w:hAnsi="宋体" w:cs="宋体"/>
          <w:b/>
          <w:bCs/>
          <w:kern w:val="0"/>
          <w:sz w:val="27"/>
          <w:szCs w:val="27"/>
        </w:rPr>
      </w:pPr>
      <w:ins w:id="27" w:author="Unknown">
        <w:r w:rsidRPr="003A6A66">
          <w:rPr>
            <w:rFonts w:ascii="宋体" w:eastAsia="宋体" w:hAnsi="宋体" w:cs="宋体"/>
            <w:b/>
            <w:bCs/>
            <w:kern w:val="0"/>
            <w:sz w:val="27"/>
            <w:szCs w:val="27"/>
          </w:rPr>
          <w:t>常用链接</w:t>
        </w:r>
      </w:ins>
    </w:p>
    <w:p w:rsidR="003A6A66" w:rsidRPr="003A6A66" w:rsidRDefault="003A6A66" w:rsidP="003A6A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ins w:id="28" w:author="Unknown"/>
          <w:rFonts w:ascii="宋体" w:eastAsia="宋体" w:hAnsi="宋体" w:cs="宋体"/>
          <w:kern w:val="0"/>
          <w:sz w:val="24"/>
          <w:szCs w:val="24"/>
        </w:rPr>
      </w:pPr>
      <w:ins w:id="29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"http://www.cnblogs.com/stalwart/MyPosts.html"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我的随笔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ins w:id="30" w:author="Unknown"/>
          <w:rFonts w:ascii="宋体" w:eastAsia="宋体" w:hAnsi="宋体" w:cs="宋体"/>
          <w:kern w:val="0"/>
          <w:sz w:val="24"/>
          <w:szCs w:val="24"/>
        </w:rPr>
      </w:pPr>
      <w:ins w:id="31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"http://home.cnblogs.com/stalwart/"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我的空间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ins w:id="32" w:author="Unknown"/>
          <w:rFonts w:ascii="宋体" w:eastAsia="宋体" w:hAnsi="宋体" w:cs="宋体"/>
          <w:kern w:val="0"/>
          <w:sz w:val="24"/>
          <w:szCs w:val="24"/>
        </w:rPr>
      </w:pPr>
      <w:ins w:id="33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"http://space.cnblogs.com/msg/recent"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我的短信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ins w:id="34" w:author="Unknown"/>
          <w:rFonts w:ascii="宋体" w:eastAsia="宋体" w:hAnsi="宋体" w:cs="宋体"/>
          <w:kern w:val="0"/>
          <w:sz w:val="24"/>
          <w:szCs w:val="24"/>
        </w:rPr>
      </w:pPr>
      <w:ins w:id="35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"http://www.cnblogs.com/stalwart/MyComments.html"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我的评论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ins w:id="36" w:author="Unknown"/>
          <w:rFonts w:ascii="宋体" w:eastAsia="宋体" w:hAnsi="宋体" w:cs="宋体"/>
          <w:kern w:val="0"/>
          <w:sz w:val="24"/>
          <w:szCs w:val="24"/>
        </w:rPr>
      </w:pPr>
      <w:ins w:id="37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"http://www.cnblogs.com/stalwart/archive/2010/06/25/1765172.html"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更多链接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ins w:id="38" w:author="Unknown"/>
          <w:rFonts w:ascii="宋体" w:eastAsia="宋体" w:hAnsi="宋体" w:cs="宋体"/>
          <w:vanish/>
          <w:kern w:val="0"/>
          <w:sz w:val="24"/>
          <w:szCs w:val="24"/>
        </w:rPr>
      </w:pPr>
      <w:ins w:id="39" w:author="Unknown"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instrText xml:space="preserve"> HYPERLINK "http://www.cnblogs.com/stalwart/OtherPosts.html" \o "我发表过评论的随笔" </w:instrText>
        </w:r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vanish/>
            <w:color w:val="0000FF"/>
            <w:kern w:val="0"/>
            <w:sz w:val="24"/>
            <w:szCs w:val="24"/>
            <w:u w:val="single"/>
          </w:rPr>
          <w:t>我的参与</w:t>
        </w:r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ins w:id="40" w:author="Unknown"/>
          <w:rFonts w:ascii="宋体" w:eastAsia="宋体" w:hAnsi="宋体" w:cs="宋体"/>
          <w:vanish/>
          <w:kern w:val="0"/>
          <w:sz w:val="24"/>
          <w:szCs w:val="24"/>
        </w:rPr>
      </w:pPr>
      <w:ins w:id="41" w:author="Unknown"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instrText xml:space="preserve"> HYPERLINK "http://www.cnblogs.com/stalwart/MyNews.html" </w:instrText>
        </w:r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vanish/>
            <w:color w:val="0000FF"/>
            <w:kern w:val="0"/>
            <w:sz w:val="24"/>
            <w:szCs w:val="24"/>
            <w:u w:val="single"/>
          </w:rPr>
          <w:t>我的新闻</w:t>
        </w:r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ins w:id="42" w:author="Unknown"/>
          <w:rFonts w:ascii="宋体" w:eastAsia="宋体" w:hAnsi="宋体" w:cs="宋体"/>
          <w:vanish/>
          <w:kern w:val="0"/>
          <w:sz w:val="24"/>
          <w:szCs w:val="24"/>
        </w:rPr>
      </w:pPr>
      <w:ins w:id="43" w:author="Unknown"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instrText xml:space="preserve"> HYPERLINK "http://www.cnblogs.com/stalwart/RecentComments.html" </w:instrText>
        </w:r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vanish/>
            <w:color w:val="0000FF"/>
            <w:kern w:val="0"/>
            <w:sz w:val="24"/>
            <w:szCs w:val="24"/>
            <w:u w:val="single"/>
          </w:rPr>
          <w:t>最新评论</w:t>
        </w:r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ins w:id="44" w:author="Unknown"/>
          <w:rFonts w:ascii="宋体" w:eastAsia="宋体" w:hAnsi="宋体" w:cs="宋体"/>
          <w:vanish/>
          <w:kern w:val="0"/>
          <w:sz w:val="24"/>
          <w:szCs w:val="24"/>
        </w:rPr>
      </w:pPr>
      <w:ins w:id="45" w:author="Unknown"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instrText xml:space="preserve"> HYPERLINK "http://www.cnblogs.com/stalwart/tag/" </w:instrText>
        </w:r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vanish/>
            <w:color w:val="0000FF"/>
            <w:kern w:val="0"/>
            <w:sz w:val="24"/>
            <w:szCs w:val="24"/>
            <w:u w:val="single"/>
          </w:rPr>
          <w:t>我的标签</w:t>
        </w:r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outlineLvl w:val="2"/>
        <w:rPr>
          <w:ins w:id="46" w:author="Unknown"/>
          <w:rFonts w:ascii="宋体" w:eastAsia="宋体" w:hAnsi="宋体" w:cs="宋体"/>
          <w:b/>
          <w:bCs/>
          <w:kern w:val="0"/>
          <w:sz w:val="27"/>
          <w:szCs w:val="27"/>
        </w:rPr>
      </w:pPr>
      <w:ins w:id="47" w:author="Unknown">
        <w:r w:rsidRPr="003A6A66">
          <w:rPr>
            <w:rFonts w:ascii="宋体" w:eastAsia="宋体" w:hAnsi="宋体" w:cs="宋体"/>
            <w:b/>
            <w:bCs/>
            <w:kern w:val="0"/>
            <w:sz w:val="27"/>
            <w:szCs w:val="27"/>
          </w:rPr>
          <w:t>随笔分类</w:t>
        </w:r>
      </w:ins>
    </w:p>
    <w:p w:rsidR="003A6A66" w:rsidRPr="003A6A66" w:rsidRDefault="003A6A66" w:rsidP="003A6A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ins w:id="48" w:author="Unknown"/>
          <w:rFonts w:ascii="宋体" w:eastAsia="宋体" w:hAnsi="宋体" w:cs="宋体"/>
          <w:kern w:val="0"/>
          <w:sz w:val="24"/>
          <w:szCs w:val="24"/>
        </w:rPr>
      </w:pPr>
      <w:ins w:id="49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"http://www.cnblogs.com/stalwart/category/242712.html"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ASP.NET MVC(23)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"http://www.cnblogs.com/stalwart/archive/2010/06/25/1765172.html"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(rss)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ins w:id="50" w:author="Unknown"/>
          <w:rFonts w:ascii="宋体" w:eastAsia="宋体" w:hAnsi="宋体" w:cs="宋体"/>
          <w:kern w:val="0"/>
          <w:sz w:val="24"/>
          <w:szCs w:val="24"/>
        </w:rPr>
      </w:pPr>
      <w:ins w:id="51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"http://www.cnblogs.com/stalwart/category/245051.html"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C#(9)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"http://www.cnblogs.com/stalwart/archive/2010/06/25/1765172.html"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(rss)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ins w:id="52" w:author="Unknown"/>
          <w:rFonts w:ascii="宋体" w:eastAsia="宋体" w:hAnsi="宋体" w:cs="宋体"/>
          <w:kern w:val="0"/>
          <w:sz w:val="24"/>
          <w:szCs w:val="24"/>
        </w:rPr>
      </w:pPr>
      <w:ins w:id="53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"http://www.cnblogs.com/stalwart/category/245605.html"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JQuery+JS(13)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"http://www.cnblogs.com/stalwart/archive/2010/06/25/1765172.html"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(rss)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ins w:id="54" w:author="Unknown"/>
          <w:rFonts w:ascii="宋体" w:eastAsia="宋体" w:hAnsi="宋体" w:cs="宋体"/>
          <w:kern w:val="0"/>
          <w:sz w:val="24"/>
          <w:szCs w:val="24"/>
        </w:rPr>
      </w:pPr>
      <w:ins w:id="55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"http://www.cnblogs.com/stalwart/category/264407.html"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Linux(1)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"http://www.cnblogs.com/stalwart/archive/2010/06/25/1765172.html"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(rss)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ins w:id="56" w:author="Unknown"/>
          <w:rFonts w:ascii="宋体" w:eastAsia="宋体" w:hAnsi="宋体" w:cs="宋体"/>
          <w:kern w:val="0"/>
          <w:sz w:val="24"/>
          <w:szCs w:val="24"/>
        </w:rPr>
      </w:pPr>
      <w:ins w:id="57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"http://www.cnblogs.com/stalwart/category/265524.html"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MAC OS(1)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"http://www.cnblogs.com/stalwart/archive/2010/06/25/1765172.html"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(rss)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ins w:id="58" w:author="Unknown"/>
          <w:rFonts w:ascii="宋体" w:eastAsia="宋体" w:hAnsi="宋体" w:cs="宋体"/>
          <w:kern w:val="0"/>
          <w:sz w:val="24"/>
          <w:szCs w:val="24"/>
        </w:rPr>
      </w:pPr>
      <w:ins w:id="59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"http://www.cnblogs.com/stalwart/category/266016.html"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MySql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"http://www.cnblogs.com/stalwart/archive/2010/06/25/1765172.html"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(rss)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ins w:id="60" w:author="Unknown"/>
          <w:rFonts w:ascii="宋体" w:eastAsia="宋体" w:hAnsi="宋体" w:cs="宋体"/>
          <w:kern w:val="0"/>
          <w:sz w:val="24"/>
          <w:szCs w:val="24"/>
        </w:rPr>
      </w:pPr>
      <w:ins w:id="61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"http://www.cnblogs.com/stalwart/category/263641.html"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Ruby on Rails(17)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"http://www.cnblogs.com/stalwart/archive/2010/06/25/1765172.html"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(rss)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ins w:id="62" w:author="Unknown"/>
          <w:rFonts w:ascii="宋体" w:eastAsia="宋体" w:hAnsi="宋体" w:cs="宋体"/>
          <w:kern w:val="0"/>
          <w:sz w:val="24"/>
          <w:szCs w:val="24"/>
        </w:rPr>
      </w:pPr>
      <w:ins w:id="63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"http://www.cnblogs.com/stalwart/category/246829.html"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SQL SERVER(4)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"http://www.cnblogs.com/stalwart/archive/2010/06/25/1765172.html"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(rss)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ins w:id="64" w:author="Unknown"/>
          <w:rFonts w:ascii="宋体" w:eastAsia="宋体" w:hAnsi="宋体" w:cs="宋体"/>
          <w:kern w:val="0"/>
          <w:sz w:val="24"/>
          <w:szCs w:val="24"/>
        </w:rPr>
      </w:pPr>
      <w:ins w:id="65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"http://www.cnblogs.com/stalwart/category/245977.html"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WebDesign(6)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"http://www.cnblogs.com/stalwart/archive/2010/06/25/1765172.html"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(rss)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ins w:id="66" w:author="Unknown"/>
          <w:rFonts w:ascii="宋体" w:eastAsia="宋体" w:hAnsi="宋体" w:cs="宋体"/>
          <w:kern w:val="0"/>
          <w:sz w:val="24"/>
          <w:szCs w:val="24"/>
        </w:rPr>
      </w:pPr>
      <w:ins w:id="67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"http://www.cnblogs.com/stalwart/category/251145.html"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随笔(1)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"http://www.cnblogs.com/stalwart/archive/2010/06/25/1765172.html"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(rss)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ins w:id="68" w:author="Unknown"/>
          <w:rFonts w:ascii="宋体" w:eastAsia="宋体" w:hAnsi="宋体" w:cs="宋体"/>
          <w:kern w:val="0"/>
          <w:sz w:val="24"/>
          <w:szCs w:val="24"/>
        </w:rPr>
      </w:pPr>
      <w:ins w:id="69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"http://www.cnblogs.com/stalwart/category/245112.html"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系统(1)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"http://www.cnblogs.com/stalwart/archive/2010/06/25/1765172.html"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(rss)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outlineLvl w:val="2"/>
        <w:rPr>
          <w:ins w:id="70" w:author="Unknown"/>
          <w:rFonts w:ascii="宋体" w:eastAsia="宋体" w:hAnsi="宋体" w:cs="宋体"/>
          <w:b/>
          <w:bCs/>
          <w:kern w:val="0"/>
          <w:sz w:val="27"/>
          <w:szCs w:val="27"/>
        </w:rPr>
      </w:pPr>
      <w:ins w:id="71" w:author="Unknown">
        <w:r w:rsidRPr="003A6A66">
          <w:rPr>
            <w:rFonts w:ascii="宋体" w:eastAsia="宋体" w:hAnsi="宋体" w:cs="宋体"/>
            <w:b/>
            <w:bCs/>
            <w:kern w:val="0"/>
            <w:sz w:val="27"/>
            <w:szCs w:val="27"/>
          </w:rPr>
          <w:lastRenderedPageBreak/>
          <w:t>随笔档案</w:t>
        </w:r>
      </w:ins>
    </w:p>
    <w:p w:rsidR="003A6A66" w:rsidRPr="003A6A66" w:rsidRDefault="003A6A66" w:rsidP="003A6A6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ins w:id="72" w:author="Unknown"/>
          <w:rFonts w:ascii="宋体" w:eastAsia="宋体" w:hAnsi="宋体" w:cs="宋体"/>
          <w:kern w:val="0"/>
          <w:sz w:val="24"/>
          <w:szCs w:val="24"/>
        </w:rPr>
      </w:pPr>
      <w:ins w:id="73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"http://www.cnblogs.com/stalwart/archive/2010/12.html"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2010年12月 (7)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ins w:id="74" w:author="Unknown"/>
          <w:rFonts w:ascii="宋体" w:eastAsia="宋体" w:hAnsi="宋体" w:cs="宋体"/>
          <w:kern w:val="0"/>
          <w:sz w:val="24"/>
          <w:szCs w:val="24"/>
        </w:rPr>
      </w:pPr>
      <w:ins w:id="75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"http://www.cnblogs.com/stalwart/archive/2010/11.html"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2010年11月 (7)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ins w:id="76" w:author="Unknown"/>
          <w:rFonts w:ascii="宋体" w:eastAsia="宋体" w:hAnsi="宋体" w:cs="宋体"/>
          <w:kern w:val="0"/>
          <w:sz w:val="24"/>
          <w:szCs w:val="24"/>
        </w:rPr>
      </w:pPr>
      <w:ins w:id="77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"http://www.cnblogs.com/stalwart/archive/2010/10.html"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2010年10月 (17)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ins w:id="78" w:author="Unknown"/>
          <w:rFonts w:ascii="宋体" w:eastAsia="宋体" w:hAnsi="宋体" w:cs="宋体"/>
          <w:kern w:val="0"/>
          <w:sz w:val="24"/>
          <w:szCs w:val="24"/>
        </w:rPr>
      </w:pPr>
      <w:ins w:id="79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"http://www.cnblogs.com/stalwart/archive/2010/09.html"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2010年9月 (7)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ins w:id="80" w:author="Unknown"/>
          <w:rFonts w:ascii="宋体" w:eastAsia="宋体" w:hAnsi="宋体" w:cs="宋体"/>
          <w:kern w:val="0"/>
          <w:sz w:val="24"/>
          <w:szCs w:val="24"/>
        </w:rPr>
      </w:pPr>
      <w:ins w:id="81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"http://www.cnblogs.com/stalwart/archive/2010/08.html"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2010年8月 (2)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ins w:id="82" w:author="Unknown"/>
          <w:rFonts w:ascii="宋体" w:eastAsia="宋体" w:hAnsi="宋体" w:cs="宋体"/>
          <w:kern w:val="0"/>
          <w:sz w:val="24"/>
          <w:szCs w:val="24"/>
        </w:rPr>
      </w:pPr>
      <w:ins w:id="83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"http://www.cnblogs.com/stalwart/archive/2010/07.html"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2010年7月 (9)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ins w:id="84" w:author="Unknown"/>
          <w:rFonts w:ascii="宋体" w:eastAsia="宋体" w:hAnsi="宋体" w:cs="宋体"/>
          <w:kern w:val="0"/>
          <w:sz w:val="24"/>
          <w:szCs w:val="24"/>
        </w:rPr>
      </w:pPr>
      <w:ins w:id="85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"http://www.cnblogs.com/stalwart/archive/2010/06.html"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2010年6月 (14)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ins w:id="86" w:author="Unknown"/>
          <w:rFonts w:ascii="宋体" w:eastAsia="宋体" w:hAnsi="宋体" w:cs="宋体"/>
          <w:kern w:val="0"/>
          <w:sz w:val="24"/>
          <w:szCs w:val="24"/>
        </w:rPr>
      </w:pPr>
      <w:ins w:id="87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"http://www.cnblogs.com/stalwart/archive/2010/05.html"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2010年5月 (10)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ins w:id="88" w:author="Unknown"/>
          <w:rFonts w:ascii="宋体" w:eastAsia="宋体" w:hAnsi="宋体" w:cs="宋体"/>
          <w:kern w:val="0"/>
          <w:sz w:val="24"/>
          <w:szCs w:val="24"/>
        </w:rPr>
      </w:pPr>
      <w:ins w:id="89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"http://www.cnblogs.com/stalwart/archive/2010/04.html"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2010年4月 (1)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ins w:id="90" w:author="Unknown"/>
          <w:rFonts w:ascii="宋体" w:eastAsia="宋体" w:hAnsi="宋体" w:cs="宋体"/>
          <w:kern w:val="0"/>
          <w:sz w:val="24"/>
          <w:szCs w:val="24"/>
        </w:rPr>
      </w:pPr>
      <w:ins w:id="91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"http://www.cnblogs.com/stalwart/archive/2010/03.html"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2010年3月 (1)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ins w:id="92" w:author="Unknown"/>
          <w:rFonts w:ascii="宋体" w:eastAsia="宋体" w:hAnsi="宋体" w:cs="宋体"/>
          <w:kern w:val="0"/>
          <w:sz w:val="24"/>
          <w:szCs w:val="24"/>
        </w:rPr>
      </w:pPr>
      <w:ins w:id="93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"http://www.cnblogs.com/stalwart/archive/2010/01.html"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2010年1月 (2)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outlineLvl w:val="2"/>
        <w:rPr>
          <w:ins w:id="94" w:author="Unknown"/>
          <w:rFonts w:ascii="宋体" w:eastAsia="宋体" w:hAnsi="宋体" w:cs="宋体"/>
          <w:b/>
          <w:bCs/>
          <w:kern w:val="0"/>
          <w:sz w:val="27"/>
          <w:szCs w:val="27"/>
        </w:rPr>
      </w:pPr>
      <w:ins w:id="95" w:author="Unknown">
        <w:r w:rsidRPr="003A6A66">
          <w:rPr>
            <w:rFonts w:ascii="宋体" w:eastAsia="宋体" w:hAnsi="宋体" w:cs="宋体"/>
            <w:b/>
            <w:bCs/>
            <w:kern w:val="0"/>
            <w:sz w:val="27"/>
            <w:szCs w:val="27"/>
          </w:rPr>
          <w:t>文章分类</w:t>
        </w:r>
      </w:ins>
    </w:p>
    <w:p w:rsidR="003A6A66" w:rsidRPr="003A6A66" w:rsidRDefault="003A6A66" w:rsidP="003A6A6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ins w:id="96" w:author="Unknown"/>
          <w:rFonts w:ascii="宋体" w:eastAsia="宋体" w:hAnsi="宋体" w:cs="宋体"/>
          <w:kern w:val="0"/>
          <w:sz w:val="24"/>
          <w:szCs w:val="24"/>
        </w:rPr>
      </w:pPr>
      <w:ins w:id="97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"http://www.cnblogs.com/stalwart/category/227255.html"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ASP.NET(5)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"http://www.cnblogs.com/stalwart/archive/2010/06/25/1765172.html"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(rss)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outlineLvl w:val="2"/>
        <w:rPr>
          <w:ins w:id="98" w:author="Unknown"/>
          <w:rFonts w:ascii="宋体" w:eastAsia="宋体" w:hAnsi="宋体" w:cs="宋体"/>
          <w:b/>
          <w:bCs/>
          <w:kern w:val="0"/>
          <w:sz w:val="27"/>
          <w:szCs w:val="27"/>
        </w:rPr>
      </w:pPr>
      <w:ins w:id="99" w:author="Unknown">
        <w:r w:rsidRPr="003A6A66">
          <w:rPr>
            <w:rFonts w:ascii="宋体" w:eastAsia="宋体" w:hAnsi="宋体" w:cs="宋体"/>
            <w:b/>
            <w:bCs/>
            <w:kern w:val="0"/>
            <w:sz w:val="27"/>
            <w:szCs w:val="27"/>
          </w:rPr>
          <w:t>MySql</w:t>
        </w:r>
      </w:ins>
    </w:p>
    <w:p w:rsidR="003A6A66" w:rsidRPr="003A6A66" w:rsidRDefault="003A6A66" w:rsidP="003A6A6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ins w:id="100" w:author="Unknown"/>
          <w:rFonts w:ascii="宋体" w:eastAsia="宋体" w:hAnsi="宋体" w:cs="宋体"/>
          <w:kern w:val="0"/>
          <w:sz w:val="24"/>
          <w:szCs w:val="24"/>
        </w:rPr>
      </w:pPr>
      <w:ins w:id="101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"http://imysql.cn/docs/MySQL_51_zh/mysql_51.html"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MySql5.1在线手册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outlineLvl w:val="2"/>
        <w:rPr>
          <w:ins w:id="102" w:author="Unknown"/>
          <w:rFonts w:ascii="宋体" w:eastAsia="宋体" w:hAnsi="宋体" w:cs="宋体"/>
          <w:b/>
          <w:bCs/>
          <w:kern w:val="0"/>
          <w:sz w:val="27"/>
          <w:szCs w:val="27"/>
        </w:rPr>
      </w:pPr>
      <w:ins w:id="103" w:author="Unknown">
        <w:r w:rsidRPr="003A6A66">
          <w:rPr>
            <w:rFonts w:ascii="宋体" w:eastAsia="宋体" w:hAnsi="宋体" w:cs="宋体"/>
            <w:b/>
            <w:bCs/>
            <w:kern w:val="0"/>
            <w:sz w:val="27"/>
            <w:szCs w:val="27"/>
          </w:rPr>
          <w:t>Ruby On Rails</w:t>
        </w:r>
      </w:ins>
    </w:p>
    <w:p w:rsidR="003A6A66" w:rsidRPr="003A6A66" w:rsidRDefault="003A6A66" w:rsidP="003A6A6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ins w:id="104" w:author="Unknown"/>
          <w:rFonts w:ascii="宋体" w:eastAsia="宋体" w:hAnsi="宋体" w:cs="宋体"/>
          <w:kern w:val="0"/>
          <w:sz w:val="24"/>
          <w:szCs w:val="24"/>
        </w:rPr>
      </w:pPr>
      <w:ins w:id="105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"http://www.javaeye.com/topic/724718"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Rails 版本变迁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ins w:id="106" w:author="Unknown"/>
          <w:rFonts w:ascii="宋体" w:eastAsia="宋体" w:hAnsi="宋体" w:cs="宋体"/>
          <w:kern w:val="0"/>
          <w:sz w:val="24"/>
          <w:szCs w:val="24"/>
        </w:rPr>
      </w:pPr>
      <w:ins w:id="107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"http://ihower.tw/rails3/"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Rails3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outlineLvl w:val="2"/>
        <w:rPr>
          <w:ins w:id="108" w:author="Unknown"/>
          <w:rFonts w:ascii="宋体" w:eastAsia="宋体" w:hAnsi="宋体" w:cs="宋体"/>
          <w:b/>
          <w:bCs/>
          <w:kern w:val="0"/>
          <w:sz w:val="27"/>
          <w:szCs w:val="27"/>
        </w:rPr>
      </w:pPr>
      <w:ins w:id="109" w:author="Unknown">
        <w:r w:rsidRPr="003A6A66">
          <w:rPr>
            <w:rFonts w:ascii="宋体" w:eastAsia="宋体" w:hAnsi="宋体" w:cs="宋体"/>
            <w:b/>
            <w:bCs/>
            <w:kern w:val="0"/>
            <w:sz w:val="27"/>
            <w:szCs w:val="27"/>
          </w:rPr>
          <w:t>博友</w:t>
        </w:r>
      </w:ins>
    </w:p>
    <w:p w:rsidR="003A6A66" w:rsidRPr="003A6A66" w:rsidRDefault="003A6A66" w:rsidP="003A6A6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ins w:id="110" w:author="Unknown"/>
          <w:rFonts w:ascii="宋体" w:eastAsia="宋体" w:hAnsi="宋体" w:cs="宋体"/>
          <w:kern w:val="0"/>
          <w:sz w:val="24"/>
          <w:szCs w:val="24"/>
        </w:rPr>
      </w:pPr>
      <w:ins w:id="111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"http://thief-world.blogbus.com/"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山贼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ins w:id="112" w:author="Unknown"/>
          <w:rFonts w:ascii="宋体" w:eastAsia="宋体" w:hAnsi="宋体" w:cs="宋体"/>
          <w:kern w:val="0"/>
          <w:sz w:val="24"/>
          <w:szCs w:val="24"/>
        </w:rPr>
      </w:pPr>
      <w:ins w:id="113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t>苏州UCD领航者!</w:t>
        </w:r>
      </w:ins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outlineLvl w:val="2"/>
        <w:rPr>
          <w:ins w:id="114" w:author="Unknown"/>
          <w:rFonts w:ascii="宋体" w:eastAsia="宋体" w:hAnsi="宋体" w:cs="宋体"/>
          <w:b/>
          <w:bCs/>
          <w:kern w:val="0"/>
          <w:sz w:val="27"/>
          <w:szCs w:val="27"/>
        </w:rPr>
      </w:pPr>
      <w:ins w:id="115" w:author="Unknown">
        <w:r w:rsidRPr="003A6A66">
          <w:rPr>
            <w:rFonts w:ascii="宋体" w:eastAsia="宋体" w:hAnsi="宋体" w:cs="宋体"/>
            <w:b/>
            <w:bCs/>
            <w:kern w:val="0"/>
            <w:sz w:val="27"/>
            <w:szCs w:val="27"/>
          </w:rPr>
          <w:t>技术链接</w:t>
        </w:r>
      </w:ins>
    </w:p>
    <w:p w:rsidR="003A6A66" w:rsidRPr="003A6A66" w:rsidRDefault="003A6A66" w:rsidP="003A6A6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ins w:id="116" w:author="Unknown"/>
          <w:rFonts w:ascii="宋体" w:eastAsia="宋体" w:hAnsi="宋体" w:cs="宋体"/>
          <w:kern w:val="0"/>
          <w:sz w:val="24"/>
          <w:szCs w:val="24"/>
        </w:rPr>
      </w:pPr>
      <w:ins w:id="117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"http://blog.joycode.com/scottgu/"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scottgu博客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ins w:id="118" w:author="Unknown"/>
          <w:rFonts w:ascii="宋体" w:eastAsia="宋体" w:hAnsi="宋体" w:cs="宋体"/>
          <w:kern w:val="0"/>
          <w:sz w:val="24"/>
          <w:szCs w:val="24"/>
        </w:rPr>
      </w:pPr>
      <w:ins w:id="119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t>.NET 开发主管scottgu博客</w:t>
        </w:r>
      </w:ins>
    </w:p>
    <w:p w:rsidR="003A6A66" w:rsidRPr="003A6A66" w:rsidRDefault="003A6A66" w:rsidP="003A6A6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ins w:id="120" w:author="Unknown"/>
          <w:rFonts w:ascii="宋体" w:eastAsia="宋体" w:hAnsi="宋体" w:cs="宋体"/>
          <w:kern w:val="0"/>
          <w:sz w:val="24"/>
          <w:szCs w:val="24"/>
        </w:rPr>
      </w:pPr>
      <w:ins w:id="121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"http://lvguoning.com/"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吕国宁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outlineLvl w:val="2"/>
        <w:rPr>
          <w:ins w:id="122" w:author="Unknown"/>
          <w:rFonts w:ascii="宋体" w:eastAsia="宋体" w:hAnsi="宋体" w:cs="宋体"/>
          <w:b/>
          <w:bCs/>
          <w:kern w:val="0"/>
          <w:sz w:val="27"/>
          <w:szCs w:val="27"/>
        </w:rPr>
      </w:pPr>
      <w:ins w:id="123" w:author="Unknown">
        <w:r w:rsidRPr="003A6A66">
          <w:rPr>
            <w:rFonts w:ascii="宋体" w:eastAsia="宋体" w:hAnsi="宋体" w:cs="宋体"/>
            <w:b/>
            <w:bCs/>
            <w:kern w:val="0"/>
            <w:sz w:val="27"/>
            <w:szCs w:val="27"/>
          </w:rPr>
          <w:t>最新评论</w:t>
        </w:r>
      </w:ins>
      <w:r>
        <w:rPr>
          <w:rFonts w:ascii="宋体" w:eastAsia="宋体" w:hAnsi="宋体" w:cs="宋体"/>
          <w:b/>
          <w:bCs/>
          <w:noProof/>
          <w:color w:val="0000FF"/>
          <w:kern w:val="0"/>
          <w:sz w:val="27"/>
          <w:szCs w:val="27"/>
        </w:rPr>
        <w:drawing>
          <wp:inline distT="0" distB="0" distL="0" distR="0">
            <wp:extent cx="260985" cy="65405"/>
            <wp:effectExtent l="19050" t="0" r="5715" b="0"/>
            <wp:docPr id="29" name="图片 29" descr="http://www.cnblogs.com/images/xml.gif">
              <a:hlinkClick xmlns:a="http://schemas.openxmlformats.org/drawingml/2006/main" r:id="rId88" tooltip="&quot;RSS订阅最最新评论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cnblogs.com/images/xml.gif">
                      <a:hlinkClick r:id="rId88" tooltip="&quot;RSS订阅最最新评论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6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66" w:rsidRPr="003A6A66" w:rsidRDefault="003A6A66" w:rsidP="003A6A66">
      <w:pPr>
        <w:widowControl/>
        <w:jc w:val="left"/>
        <w:rPr>
          <w:ins w:id="124" w:author="Unknown"/>
          <w:rFonts w:ascii="宋体" w:eastAsia="宋体" w:hAnsi="宋体" w:cs="宋体"/>
          <w:kern w:val="0"/>
          <w:sz w:val="24"/>
          <w:szCs w:val="24"/>
        </w:rPr>
      </w:pPr>
      <w:ins w:id="125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lastRenderedPageBreak/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"http://www.cnblogs.com/stalwart/archive/2010/10/29/1864279.html" \l "1946301"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 Re:Rails Model验证之强大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jc w:val="left"/>
        <w:rPr>
          <w:ins w:id="126" w:author="Unknown"/>
          <w:rFonts w:ascii="宋体" w:eastAsia="宋体" w:hAnsi="宋体" w:cs="宋体"/>
          <w:kern w:val="0"/>
          <w:sz w:val="24"/>
          <w:szCs w:val="24"/>
        </w:rPr>
      </w:pPr>
      <w:ins w:id="127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不错，的确很方便 (版主) </w:t>
        </w:r>
      </w:ins>
    </w:p>
    <w:p w:rsidR="003A6A66" w:rsidRPr="003A6A66" w:rsidRDefault="003A6A66" w:rsidP="003A6A66">
      <w:pPr>
        <w:widowControl/>
        <w:jc w:val="left"/>
        <w:rPr>
          <w:ins w:id="128" w:author="Unknown"/>
          <w:rFonts w:ascii="宋体" w:eastAsia="宋体" w:hAnsi="宋体" w:cs="宋体"/>
          <w:kern w:val="0"/>
          <w:sz w:val="24"/>
          <w:szCs w:val="24"/>
        </w:rPr>
      </w:pPr>
      <w:ins w:id="129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"http://www.cnblogs.com/stalwart/archive/2010/08/24/1807698.html" \l "1920664"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2. Re:ASP.NET MVC 2.0 Html.RenderPartial &amp; Html.RenderAction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jc w:val="left"/>
        <w:rPr>
          <w:ins w:id="130" w:author="Unknown"/>
          <w:rFonts w:ascii="宋体" w:eastAsia="宋体" w:hAnsi="宋体" w:cs="宋体"/>
          <w:kern w:val="0"/>
          <w:sz w:val="24"/>
          <w:szCs w:val="24"/>
        </w:rPr>
      </w:pPr>
      <w:ins w:id="131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是的就如上面的图画的一样。。因为有时候PartialView要处理数据的，在实际应用中RanderAction用的比较多！ (华网) </w:t>
        </w:r>
      </w:ins>
    </w:p>
    <w:p w:rsidR="003A6A66" w:rsidRPr="003A6A66" w:rsidRDefault="003A6A66" w:rsidP="003A6A66">
      <w:pPr>
        <w:widowControl/>
        <w:jc w:val="left"/>
        <w:rPr>
          <w:ins w:id="132" w:author="Unknown"/>
          <w:rFonts w:ascii="宋体" w:eastAsia="宋体" w:hAnsi="宋体" w:cs="宋体"/>
          <w:kern w:val="0"/>
          <w:sz w:val="24"/>
          <w:szCs w:val="24"/>
        </w:rPr>
      </w:pPr>
      <w:ins w:id="133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"http://www.cnblogs.com/stalwart/archive/2010/08/24/1807698.html" \l "1910442"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3. Re:ASP.NET MVC 2.0 Html.RenderPartial &amp; Html.RenderAction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jc w:val="left"/>
        <w:rPr>
          <w:ins w:id="134" w:author="Unknown"/>
          <w:rFonts w:ascii="宋体" w:eastAsia="宋体" w:hAnsi="宋体" w:cs="宋体"/>
          <w:kern w:val="0"/>
          <w:sz w:val="24"/>
          <w:szCs w:val="24"/>
        </w:rPr>
      </w:pPr>
      <w:ins w:id="135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使用RenderAction调用action,然后action返回数据给对应的ascx页面? 是这样的顺序码? (香炮) </w:t>
        </w:r>
      </w:ins>
    </w:p>
    <w:p w:rsidR="003A6A66" w:rsidRPr="003A6A66" w:rsidRDefault="003A6A66" w:rsidP="003A6A66">
      <w:pPr>
        <w:widowControl/>
        <w:jc w:val="left"/>
        <w:rPr>
          <w:ins w:id="136" w:author="Unknown"/>
          <w:rFonts w:ascii="宋体" w:eastAsia="宋体" w:hAnsi="宋体" w:cs="宋体"/>
          <w:kern w:val="0"/>
          <w:sz w:val="24"/>
          <w:szCs w:val="24"/>
        </w:rPr>
      </w:pPr>
      <w:ins w:id="137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"http://www.cnblogs.com/stalwart/archive/2010/07/08/1773841.html" \l "1866891"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4. Re:C# 可空类型和空接合运算符(??)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jc w:val="left"/>
        <w:rPr>
          <w:ins w:id="138" w:author="Unknown"/>
          <w:rFonts w:ascii="宋体" w:eastAsia="宋体" w:hAnsi="宋体" w:cs="宋体"/>
          <w:kern w:val="0"/>
          <w:sz w:val="24"/>
          <w:szCs w:val="24"/>
        </w:rPr>
      </w:pPr>
      <w:ins w:id="139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童鞋， 知道这个方法不？ int? x1 = GetNullableType(); 我在用的时候怎么都找不到这个东东。如果知道，帮忙回复下我哦： (类型安全的心) </w:t>
        </w:r>
      </w:ins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outlineLvl w:val="2"/>
        <w:rPr>
          <w:ins w:id="140" w:author="Unknown"/>
          <w:rFonts w:ascii="宋体" w:eastAsia="宋体" w:hAnsi="宋体" w:cs="宋体"/>
          <w:b/>
          <w:bCs/>
          <w:kern w:val="0"/>
          <w:sz w:val="27"/>
          <w:szCs w:val="27"/>
        </w:rPr>
      </w:pPr>
      <w:ins w:id="141" w:author="Unknown">
        <w:r w:rsidRPr="003A6A66">
          <w:rPr>
            <w:rFonts w:ascii="宋体" w:eastAsia="宋体" w:hAnsi="宋体" w:cs="宋体"/>
            <w:b/>
            <w:bCs/>
            <w:kern w:val="0"/>
            <w:sz w:val="27"/>
            <w:szCs w:val="27"/>
          </w:rPr>
          <w:t>阅读排行榜</w:t>
        </w:r>
      </w:ins>
    </w:p>
    <w:p w:rsidR="003A6A66" w:rsidRPr="003A6A66" w:rsidRDefault="003A6A66" w:rsidP="003A6A6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ins w:id="142" w:author="Unknown"/>
          <w:rFonts w:ascii="宋体" w:eastAsia="宋体" w:hAnsi="宋体" w:cs="宋体"/>
          <w:kern w:val="0"/>
          <w:sz w:val="24"/>
          <w:szCs w:val="24"/>
        </w:rPr>
      </w:pPr>
      <w:ins w:id="143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"http://www.cnblogs.com/stalwart/archive/2010/06/25/1765172.html"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 MVC Controller与ActionResult的返回值(430)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ins w:id="144" w:author="Unknown"/>
          <w:rFonts w:ascii="宋体" w:eastAsia="宋体" w:hAnsi="宋体" w:cs="宋体"/>
          <w:kern w:val="0"/>
          <w:sz w:val="24"/>
          <w:szCs w:val="24"/>
        </w:rPr>
      </w:pPr>
      <w:ins w:id="145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"http://www.cnblogs.com/stalwart/archive/2010/10/15/1852450.html"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2. Win7环境下安装Mac OS双系统及Iphone开发SDK(419)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ins w:id="146" w:author="Unknown"/>
          <w:rFonts w:ascii="宋体" w:eastAsia="宋体" w:hAnsi="宋体" w:cs="宋体"/>
          <w:kern w:val="0"/>
          <w:sz w:val="24"/>
          <w:szCs w:val="24"/>
        </w:rPr>
      </w:pPr>
      <w:ins w:id="147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"http://www.cnblogs.com/stalwart/archive/2010/07/15/1778481.html"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3. jQuery getJSON()函数及getScript()函数(289)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ins w:id="148" w:author="Unknown"/>
          <w:rFonts w:ascii="宋体" w:eastAsia="宋体" w:hAnsi="宋体" w:cs="宋体"/>
          <w:kern w:val="0"/>
          <w:sz w:val="24"/>
          <w:szCs w:val="24"/>
        </w:rPr>
      </w:pPr>
      <w:ins w:id="149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"http://www.cnblogs.com/stalwart/archive/2010/07/17/1779305.html"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4. 如何使用jQuery向asp.net Mvc传递复杂json数据-ModelBinder篇(288)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ins w:id="150" w:author="Unknown"/>
          <w:rFonts w:ascii="宋体" w:eastAsia="宋体" w:hAnsi="宋体" w:cs="宋体"/>
          <w:kern w:val="0"/>
          <w:sz w:val="24"/>
          <w:szCs w:val="24"/>
        </w:rPr>
      </w:pPr>
      <w:ins w:id="151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"http://www.cnblogs.com/stalwart/archive/2010/06/25/1764870.html"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5. 理解ASP.NET MVC Framework Action Filters（翻的）(282)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outlineLvl w:val="2"/>
        <w:rPr>
          <w:ins w:id="152" w:author="Unknown"/>
          <w:rFonts w:ascii="宋体" w:eastAsia="宋体" w:hAnsi="宋体" w:cs="宋体"/>
          <w:b/>
          <w:bCs/>
          <w:kern w:val="0"/>
          <w:sz w:val="27"/>
          <w:szCs w:val="27"/>
        </w:rPr>
      </w:pPr>
      <w:ins w:id="153" w:author="Unknown">
        <w:r w:rsidRPr="003A6A66">
          <w:rPr>
            <w:rFonts w:ascii="宋体" w:eastAsia="宋体" w:hAnsi="宋体" w:cs="宋体"/>
            <w:b/>
            <w:bCs/>
            <w:kern w:val="0"/>
            <w:sz w:val="27"/>
            <w:szCs w:val="27"/>
          </w:rPr>
          <w:t>评论排行榜</w:t>
        </w:r>
      </w:ins>
    </w:p>
    <w:p w:rsidR="003A6A66" w:rsidRPr="003A6A66" w:rsidRDefault="003A6A66" w:rsidP="003A6A6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ins w:id="154" w:author="Unknown"/>
          <w:rFonts w:ascii="宋体" w:eastAsia="宋体" w:hAnsi="宋体" w:cs="宋体"/>
          <w:kern w:val="0"/>
          <w:sz w:val="24"/>
          <w:szCs w:val="24"/>
        </w:rPr>
      </w:pPr>
      <w:ins w:id="155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"http://www.cnblogs.com/stalwart/archive/2010/08/24/1807698.html"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 ASP.NET MVC 2.0 Html.RenderPartial &amp; Html.RenderAction(2)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ins w:id="156" w:author="Unknown"/>
          <w:rFonts w:ascii="宋体" w:eastAsia="宋体" w:hAnsi="宋体" w:cs="宋体"/>
          <w:kern w:val="0"/>
          <w:sz w:val="24"/>
          <w:szCs w:val="24"/>
        </w:rPr>
      </w:pPr>
      <w:ins w:id="157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"http://www.cnblogs.com/stalwart/archive/2010/07/08/1773841.html"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2. C# 可空类型和空接合运算符(??)(1)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ins w:id="158" w:author="Unknown"/>
          <w:rFonts w:ascii="宋体" w:eastAsia="宋体" w:hAnsi="宋体" w:cs="宋体"/>
          <w:kern w:val="0"/>
          <w:sz w:val="24"/>
          <w:szCs w:val="24"/>
        </w:rPr>
      </w:pPr>
      <w:ins w:id="159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"http://www.cnblogs.com/stalwart/archive/2010/10/29/1864279.html"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3. Rails Model验证之强大(1)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ins w:id="160" w:author="Unknown"/>
          <w:rFonts w:ascii="宋体" w:eastAsia="宋体" w:hAnsi="宋体" w:cs="宋体"/>
          <w:kern w:val="0"/>
          <w:sz w:val="24"/>
          <w:szCs w:val="24"/>
        </w:rPr>
      </w:pPr>
      <w:ins w:id="161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"http://www.cnblogs.com/stalwart/archive/2010/10/26/1861180.html"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4. Rails 2.0.2用scaffold来生成简单实例(0)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ins w:id="162" w:author="Unknown"/>
          <w:rFonts w:ascii="宋体" w:eastAsia="宋体" w:hAnsi="宋体" w:cs="宋体"/>
          <w:kern w:val="0"/>
          <w:sz w:val="24"/>
          <w:szCs w:val="24"/>
        </w:rPr>
      </w:pPr>
      <w:ins w:id="163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"http://www.cnblogs.com/stalwart/archive/2010/10/24/1859615.html"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5. Rails安装(0)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spacing w:before="100" w:beforeAutospacing="1" w:after="100" w:afterAutospacing="1"/>
        <w:jc w:val="left"/>
        <w:outlineLvl w:val="2"/>
        <w:rPr>
          <w:ins w:id="164" w:author="Unknown"/>
          <w:rFonts w:ascii="宋体" w:eastAsia="宋体" w:hAnsi="宋体" w:cs="宋体"/>
          <w:b/>
          <w:bCs/>
          <w:kern w:val="0"/>
          <w:sz w:val="27"/>
          <w:szCs w:val="27"/>
        </w:rPr>
      </w:pPr>
      <w:ins w:id="165" w:author="Unknown">
        <w:r w:rsidRPr="003A6A66">
          <w:rPr>
            <w:rFonts w:ascii="宋体" w:eastAsia="宋体" w:hAnsi="宋体" w:cs="宋体"/>
            <w:b/>
            <w:bCs/>
            <w:kern w:val="0"/>
            <w:sz w:val="27"/>
            <w:szCs w:val="27"/>
          </w:rPr>
          <w:t>60天内阅读排行</w:t>
        </w:r>
      </w:ins>
    </w:p>
    <w:p w:rsidR="003A6A66" w:rsidRPr="003A6A66" w:rsidRDefault="003A6A66" w:rsidP="003A6A6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ins w:id="166" w:author="Unknown"/>
          <w:rFonts w:ascii="宋体" w:eastAsia="宋体" w:hAnsi="宋体" w:cs="宋体"/>
          <w:kern w:val="0"/>
          <w:sz w:val="24"/>
          <w:szCs w:val="24"/>
        </w:rPr>
      </w:pPr>
      <w:ins w:id="167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"http://www.cnblogs.com/stalwart/archive/2010/10/15/1852450.html"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 Win7环境下安装Mac OS双系统及Iphone开发SDK(419)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ins w:id="168" w:author="Unknown"/>
          <w:rFonts w:ascii="宋体" w:eastAsia="宋体" w:hAnsi="宋体" w:cs="宋体"/>
          <w:kern w:val="0"/>
          <w:sz w:val="24"/>
          <w:szCs w:val="24"/>
        </w:rPr>
      </w:pPr>
      <w:ins w:id="169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"http://www.cnblogs.com/stalwart/archive/2010/11/16/1878528.html"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2. ASP.NET MVC 3 Beta初体验之实用的WebMail【附示例下载】(185)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ins w:id="170" w:author="Unknown"/>
          <w:rFonts w:ascii="宋体" w:eastAsia="宋体" w:hAnsi="宋体" w:cs="宋体"/>
          <w:kern w:val="0"/>
          <w:sz w:val="24"/>
          <w:szCs w:val="24"/>
        </w:rPr>
      </w:pPr>
      <w:ins w:id="171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"http://www.cnblogs.com/stalwart/archive/2010/11/15/1877767.html"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3. 利用google翻译解决URL可读性(107)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ins w:id="172" w:author="Unknown"/>
          <w:rFonts w:ascii="宋体" w:eastAsia="宋体" w:hAnsi="宋体" w:cs="宋体"/>
          <w:kern w:val="0"/>
          <w:sz w:val="24"/>
          <w:szCs w:val="24"/>
        </w:rPr>
      </w:pPr>
      <w:ins w:id="173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"http://www.cnblogs.com/stalwart/archive/2010/10/24/1859594.html"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4. Ruby Gems（1）–简要介绍和ruby on rails安装(94)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ins w:id="174" w:author="Unknown"/>
          <w:rFonts w:ascii="宋体" w:eastAsia="宋体" w:hAnsi="宋体" w:cs="宋体"/>
          <w:kern w:val="0"/>
          <w:sz w:val="24"/>
          <w:szCs w:val="24"/>
        </w:rPr>
      </w:pPr>
      <w:ins w:id="175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"http://www.cnblogs.com/stalwart/archive/2010/10/29/1864279.html" </w:instrTex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3A6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5. Rails Model验证之强大(73)</w:t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A6A66" w:rsidRPr="003A6A66" w:rsidRDefault="003A6A66" w:rsidP="003A6A66">
      <w:pPr>
        <w:widowControl/>
        <w:jc w:val="left"/>
        <w:rPr>
          <w:ins w:id="176" w:author="Unknown"/>
          <w:rFonts w:ascii="宋体" w:eastAsia="宋体" w:hAnsi="宋体" w:cs="宋体"/>
          <w:kern w:val="0"/>
          <w:sz w:val="24"/>
          <w:szCs w:val="24"/>
        </w:rPr>
      </w:pPr>
      <w:ins w:id="177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t xml:space="preserve">Copyright ©2010 风黑月高kable </w:t>
        </w:r>
      </w:ins>
    </w:p>
    <w:p w:rsidR="003A6A66" w:rsidRPr="003A6A66" w:rsidRDefault="003A6A66" w:rsidP="003A6A6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A6A6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A6A66" w:rsidRPr="003A6A66" w:rsidRDefault="003A6A66" w:rsidP="003A6A66">
      <w:pPr>
        <w:widowControl/>
        <w:jc w:val="left"/>
        <w:rPr>
          <w:ins w:id="178" w:author="Unknown"/>
          <w:rFonts w:ascii="宋体" w:eastAsia="宋体" w:hAnsi="宋体" w:cs="宋体"/>
          <w:vanish/>
          <w:kern w:val="0"/>
          <w:sz w:val="24"/>
          <w:szCs w:val="24"/>
        </w:rPr>
      </w:pPr>
      <w:ins w:id="179" w:author="Unknown">
        <w:r w:rsidRPr="003A6A66">
          <w:rPr>
            <w:rFonts w:ascii="宋体" w:eastAsia="宋体" w:hAnsi="宋体" w:cs="宋体"/>
            <w:kern w:val="0"/>
            <w:sz w:val="24"/>
            <w:szCs w:val="24"/>
          </w:rPr>
          <w:pict/>
        </w:r>
      </w:ins>
      <w:r w:rsidRPr="003A6A66">
        <w:rPr>
          <w:rFonts w:ascii="宋体" w:eastAsia="宋体" w:hAnsi="宋体" w:cs="宋体"/>
          <w:kern w:val="0"/>
          <w:sz w:val="24"/>
          <w:szCs w:val="24"/>
        </w:rPr>
        <w:pict/>
      </w:r>
      <w:r w:rsidRPr="003A6A66">
        <w:rPr>
          <w:rFonts w:ascii="宋体" w:eastAsia="宋体" w:hAnsi="宋体" w:cs="宋体"/>
          <w:kern w:val="0"/>
          <w:sz w:val="24"/>
          <w:szCs w:val="24"/>
        </w:rPr>
        <w:pict/>
      </w:r>
      <w:r w:rsidRPr="003A6A66">
        <w:rPr>
          <w:rFonts w:ascii="宋体" w:eastAsia="宋体" w:hAnsi="宋体" w:cs="宋体"/>
          <w:kern w:val="0"/>
          <w:sz w:val="24"/>
          <w:szCs w:val="24"/>
        </w:rPr>
        <w:pict/>
      </w:r>
      <w:r w:rsidRPr="003A6A66">
        <w:rPr>
          <w:rFonts w:ascii="宋体" w:eastAsia="宋体" w:hAnsi="宋体" w:cs="宋体"/>
          <w:kern w:val="0"/>
          <w:sz w:val="24"/>
          <w:szCs w:val="24"/>
        </w:rPr>
        <w:pict/>
      </w:r>
      <w:r w:rsidRPr="003A6A66">
        <w:rPr>
          <w:rFonts w:ascii="宋体" w:eastAsia="宋体" w:hAnsi="宋体" w:cs="宋体"/>
          <w:kern w:val="0"/>
          <w:sz w:val="24"/>
          <w:szCs w:val="24"/>
        </w:rPr>
        <w:pict/>
      </w:r>
      <w:r w:rsidRPr="003A6A66">
        <w:rPr>
          <w:rFonts w:ascii="宋体" w:eastAsia="宋体" w:hAnsi="宋体" w:cs="宋体"/>
          <w:kern w:val="0"/>
          <w:sz w:val="24"/>
          <w:szCs w:val="24"/>
        </w:rPr>
        <w:pict/>
      </w:r>
      <w:ins w:id="180" w:author="Unknown"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instrText xml:space="preserve"> INCLUDEPICTURE "chrome://livemargins/skin/monitor-background-horizontal.png" \* MERGEFORMATINET </w:instrText>
        </w:r>
      </w:ins>
      <w:r w:rsidRPr="003A6A66">
        <w:rPr>
          <w:rFonts w:ascii="宋体" w:eastAsia="宋体" w:hAnsi="宋体" w:cs="宋体"/>
          <w:vanish/>
          <w:kern w:val="0"/>
          <w:sz w:val="24"/>
          <w:szCs w:val="24"/>
        </w:rPr>
        <w:fldChar w:fldCharType="separate"/>
      </w:r>
      <w:r w:rsidRPr="003A6A66">
        <w:rPr>
          <w:rFonts w:ascii="宋体" w:eastAsia="宋体" w:hAnsi="宋体" w:cs="宋体"/>
          <w:vanish/>
          <w:kern w:val="0"/>
          <w:sz w:val="24"/>
          <w:szCs w:val="24"/>
        </w:rPr>
        <w:pict>
          <v:shape id="_x0000_i1061" type="#_x0000_t75" alt="" style="width:56.55pt;height:5.15pt"/>
        </w:pict>
      </w:r>
      <w:ins w:id="181" w:author="Unknown"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instrText xml:space="preserve"> INCLUDEPICTURE "chrome://livemargins/skin/monitor-background-vertical.png" \* MERGEFORMATINET </w:instrText>
        </w:r>
      </w:ins>
      <w:r w:rsidRPr="003A6A66">
        <w:rPr>
          <w:rFonts w:ascii="宋体" w:eastAsia="宋体" w:hAnsi="宋体" w:cs="宋体"/>
          <w:vanish/>
          <w:kern w:val="0"/>
          <w:sz w:val="24"/>
          <w:szCs w:val="24"/>
        </w:rPr>
        <w:fldChar w:fldCharType="separate"/>
      </w:r>
      <w:r w:rsidRPr="003A6A66">
        <w:rPr>
          <w:rFonts w:ascii="宋体" w:eastAsia="宋体" w:hAnsi="宋体" w:cs="宋体"/>
          <w:vanish/>
          <w:kern w:val="0"/>
          <w:sz w:val="24"/>
          <w:szCs w:val="24"/>
        </w:rPr>
        <w:pict>
          <v:shape id="_x0000_i1062" type="#_x0000_t75" alt="" style="width:25.7pt;height:25.7pt"/>
        </w:pict>
      </w:r>
      <w:ins w:id="182" w:author="Unknown"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fldChar w:fldCharType="end"/>
        </w:r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fldChar w:fldCharType="begin"/>
        </w:r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instrText xml:space="preserve"> INCLUDEPICTURE "chrome://livemargins/skin/monitor-play-button.png" \* MERGEFORMATINET </w:instrText>
        </w:r>
      </w:ins>
      <w:r w:rsidRPr="003A6A66">
        <w:rPr>
          <w:rFonts w:ascii="宋体" w:eastAsia="宋体" w:hAnsi="宋体" w:cs="宋体"/>
          <w:vanish/>
          <w:kern w:val="0"/>
          <w:sz w:val="24"/>
          <w:szCs w:val="24"/>
        </w:rPr>
        <w:fldChar w:fldCharType="separate"/>
      </w:r>
      <w:r w:rsidRPr="003A6A66">
        <w:rPr>
          <w:rFonts w:ascii="宋体" w:eastAsia="宋体" w:hAnsi="宋体" w:cs="宋体"/>
          <w:vanish/>
          <w:kern w:val="0"/>
          <w:sz w:val="24"/>
          <w:szCs w:val="24"/>
        </w:rPr>
        <w:pict>
          <v:shape id="monitor-play-button" o:spid="_x0000_i1063" type="#_x0000_t75" alt="" style="width:25.7pt;height:25.7pt"/>
        </w:pict>
      </w:r>
      <w:ins w:id="183" w:author="Unknown">
        <w:r w:rsidRPr="003A6A66">
          <w:rPr>
            <w:rFonts w:ascii="宋体" w:eastAsia="宋体" w:hAnsi="宋体" w:cs="宋体"/>
            <w:vanish/>
            <w:kern w:val="0"/>
            <w:sz w:val="24"/>
            <w:szCs w:val="24"/>
          </w:rPr>
          <w:fldChar w:fldCharType="end"/>
        </w:r>
      </w:ins>
    </w:p>
    <w:p w:rsidR="00E475D5" w:rsidRDefault="00E475D5"/>
    <w:sectPr w:rsidR="00E475D5" w:rsidSect="00E47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A66" w:rsidRDefault="003A6A66" w:rsidP="003A6A66">
      <w:r>
        <w:separator/>
      </w:r>
    </w:p>
  </w:endnote>
  <w:endnote w:type="continuationSeparator" w:id="0">
    <w:p w:rsidR="003A6A66" w:rsidRDefault="003A6A66" w:rsidP="003A6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A66" w:rsidRDefault="003A6A66" w:rsidP="003A6A66">
      <w:r>
        <w:separator/>
      </w:r>
    </w:p>
  </w:footnote>
  <w:footnote w:type="continuationSeparator" w:id="0">
    <w:p w:rsidR="003A6A66" w:rsidRDefault="003A6A66" w:rsidP="003A6A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5BC"/>
    <w:multiLevelType w:val="multilevel"/>
    <w:tmpl w:val="C8C2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A4DBF"/>
    <w:multiLevelType w:val="multilevel"/>
    <w:tmpl w:val="9F2A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5449AD"/>
    <w:multiLevelType w:val="multilevel"/>
    <w:tmpl w:val="D0CE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BE4308"/>
    <w:multiLevelType w:val="multilevel"/>
    <w:tmpl w:val="9086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E83882"/>
    <w:multiLevelType w:val="multilevel"/>
    <w:tmpl w:val="0D84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1E658A"/>
    <w:multiLevelType w:val="multilevel"/>
    <w:tmpl w:val="32A4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AC19FE"/>
    <w:multiLevelType w:val="multilevel"/>
    <w:tmpl w:val="BD2E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EF7B66"/>
    <w:multiLevelType w:val="multilevel"/>
    <w:tmpl w:val="8BC4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730535"/>
    <w:multiLevelType w:val="multilevel"/>
    <w:tmpl w:val="E9E0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0C12D3"/>
    <w:multiLevelType w:val="multilevel"/>
    <w:tmpl w:val="C38C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006E1A"/>
    <w:multiLevelType w:val="multilevel"/>
    <w:tmpl w:val="734E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B86AD5"/>
    <w:multiLevelType w:val="multilevel"/>
    <w:tmpl w:val="51A4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576E72"/>
    <w:multiLevelType w:val="multilevel"/>
    <w:tmpl w:val="AAB2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2"/>
  </w:num>
  <w:num w:numId="5">
    <w:abstractNumId w:val="3"/>
  </w:num>
  <w:num w:numId="6">
    <w:abstractNumId w:val="11"/>
  </w:num>
  <w:num w:numId="7">
    <w:abstractNumId w:val="10"/>
  </w:num>
  <w:num w:numId="8">
    <w:abstractNumId w:val="1"/>
  </w:num>
  <w:num w:numId="9">
    <w:abstractNumId w:val="7"/>
  </w:num>
  <w:num w:numId="10">
    <w:abstractNumId w:val="4"/>
  </w:num>
  <w:num w:numId="11">
    <w:abstractNumId w:val="8"/>
  </w:num>
  <w:num w:numId="12">
    <w:abstractNumId w:val="9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A66"/>
    <w:rsid w:val="00163EA8"/>
    <w:rsid w:val="00346AF2"/>
    <w:rsid w:val="003A6A66"/>
    <w:rsid w:val="00A34BA5"/>
    <w:rsid w:val="00AD01A1"/>
    <w:rsid w:val="00CB4A2D"/>
    <w:rsid w:val="00E47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5D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A6A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A6A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A6A6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6A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6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6A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6A6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A6A6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A6A66"/>
    <w:rPr>
      <w:rFonts w:ascii="宋体" w:eastAsia="宋体" w:hAnsi="宋体" w:cs="宋体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A6A6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A6A66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3A6A6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A6A66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3A6A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A6A6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A6A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6A66"/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3A6A66"/>
  </w:style>
  <w:style w:type="character" w:customStyle="1" w:styleId="burynum">
    <w:name w:val="burynum"/>
    <w:basedOn w:val="a0"/>
    <w:rsid w:val="003A6A66"/>
  </w:style>
  <w:style w:type="character" w:customStyle="1" w:styleId="adcommentboxup">
    <w:name w:val="ad_commentbox_up"/>
    <w:basedOn w:val="a0"/>
    <w:rsid w:val="003A6A66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A6A6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A6A66"/>
    <w:rPr>
      <w:rFonts w:ascii="Arial" w:eastAsia="宋体" w:hAnsi="Arial" w:cs="Arial"/>
      <w:vanish/>
      <w:kern w:val="0"/>
      <w:sz w:val="16"/>
      <w:szCs w:val="16"/>
    </w:rPr>
  </w:style>
  <w:style w:type="paragraph" w:styleId="a9">
    <w:name w:val="Balloon Text"/>
    <w:basedOn w:val="a"/>
    <w:link w:val="Char1"/>
    <w:uiPriority w:val="99"/>
    <w:semiHidden/>
    <w:unhideWhenUsed/>
    <w:rsid w:val="003A6A6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A6A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7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3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10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69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02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48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26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08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02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42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32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9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89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60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01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4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74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83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6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80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05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73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69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48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2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90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38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11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72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21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0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18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47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4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51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32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53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04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37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15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35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19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19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7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1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76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8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81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17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18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50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5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17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6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58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8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14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1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6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0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3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23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1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8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14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4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40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31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53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79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51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66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1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87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1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33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30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55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4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9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39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94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61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34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46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8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stalwart/" TargetMode="External"/><Relationship Id="rId18" Type="http://schemas.openxmlformats.org/officeDocument/2006/relationships/hyperlink" Target="http://space.cnblogs.com/msg/send/%e9%a3%8e%e9%bb%91%e6%9c%88%e9%ab%98kable" TargetMode="External"/><Relationship Id="rId26" Type="http://schemas.openxmlformats.org/officeDocument/2006/relationships/hyperlink" Target="http://kb.cnblogs.com/images/cnblogs_com/chsword/WindowsLiveWriter/ASP.NETMVCActionResult_52D/image_4.png" TargetMode="External"/><Relationship Id="rId39" Type="http://schemas.openxmlformats.org/officeDocument/2006/relationships/hyperlink" Target="http://www.cnblogs.com/stalwart/archive/2010/06/25/1765172.html" TargetMode="External"/><Relationship Id="rId21" Type="http://schemas.openxmlformats.org/officeDocument/2006/relationships/image" Target="media/image3.gif"/><Relationship Id="rId34" Type="http://schemas.openxmlformats.org/officeDocument/2006/relationships/hyperlink" Target="http://www.cnblogs.com/stalwart/archive/2010/06/25/1764872.html" TargetMode="External"/><Relationship Id="rId42" Type="http://schemas.openxmlformats.org/officeDocument/2006/relationships/hyperlink" Target="http://www.cnblogs.com/stalwart/category/242712.html" TargetMode="External"/><Relationship Id="rId47" Type="http://schemas.openxmlformats.org/officeDocument/2006/relationships/hyperlink" Target="http://news.cnblogs.com" TargetMode="External"/><Relationship Id="rId50" Type="http://schemas.openxmlformats.org/officeDocument/2006/relationships/hyperlink" Target="http://space.cnblogs.com/q/" TargetMode="External"/><Relationship Id="rId55" Type="http://schemas.openxmlformats.org/officeDocument/2006/relationships/hyperlink" Target="http://zt.cnblogs.com/blogswarriors/" TargetMode="External"/><Relationship Id="rId63" Type="http://schemas.openxmlformats.org/officeDocument/2006/relationships/control" Target="activeX/activeX6.xml"/><Relationship Id="rId68" Type="http://schemas.openxmlformats.org/officeDocument/2006/relationships/hyperlink" Target="http://news.cnblogs.com/n/84481/" TargetMode="External"/><Relationship Id="rId76" Type="http://schemas.openxmlformats.org/officeDocument/2006/relationships/hyperlink" Target="javascript:__doPostBack('Calendar1$entryCal','V3773')" TargetMode="External"/><Relationship Id="rId84" Type="http://schemas.openxmlformats.org/officeDocument/2006/relationships/hyperlink" Target="http://www.cnblogs.com/stalwart/archive/2010/6/27.html" TargetMode="External"/><Relationship Id="rId89" Type="http://schemas.openxmlformats.org/officeDocument/2006/relationships/image" Target="media/image20.gif"/><Relationship Id="rId7" Type="http://schemas.openxmlformats.org/officeDocument/2006/relationships/image" Target="media/image1.wmf"/><Relationship Id="rId71" Type="http://schemas.openxmlformats.org/officeDocument/2006/relationships/hyperlink" Target="http://news.cnblogs.com/n/84478/" TargetMode="External"/><Relationship Id="rId2" Type="http://schemas.openxmlformats.org/officeDocument/2006/relationships/styles" Target="styles.xml"/><Relationship Id="rId16" Type="http://schemas.openxmlformats.org/officeDocument/2006/relationships/hyperlink" Target="http://news.cnblogs.com/" TargetMode="External"/><Relationship Id="rId29" Type="http://schemas.openxmlformats.org/officeDocument/2006/relationships/image" Target="media/image7.jpeg"/><Relationship Id="rId11" Type="http://schemas.openxmlformats.org/officeDocument/2006/relationships/hyperlink" Target="http://www.cnblogs.com/stalwart/" TargetMode="External"/><Relationship Id="rId24" Type="http://schemas.openxmlformats.org/officeDocument/2006/relationships/hyperlink" Target="http://kb.cnblogs.com/images/cnblogs_com/chsword/WindowsLiveWriter/ASP.NETMVCActionResult_52D/image_2.png" TargetMode="External"/><Relationship Id="rId32" Type="http://schemas.openxmlformats.org/officeDocument/2006/relationships/hyperlink" Target="http://home.cnblogs.com/u/stalwart/followers/" TargetMode="External"/><Relationship Id="rId37" Type="http://schemas.openxmlformats.org/officeDocument/2006/relationships/hyperlink" Target="http://www.cnblogs.com/stalwart/archive/2010/06/27/1766091.html" TargetMode="External"/><Relationship Id="rId40" Type="http://schemas.openxmlformats.org/officeDocument/2006/relationships/hyperlink" Target="http://www.cnblogs.com/stalwart/archive/2010/06/25/1765172.html" TargetMode="External"/><Relationship Id="rId45" Type="http://schemas.openxmlformats.org/officeDocument/2006/relationships/hyperlink" Target="http://www.cnblogs.com/stalwart/archive/2010/06/25/1765172.html" TargetMode="External"/><Relationship Id="rId53" Type="http://schemas.openxmlformats.org/officeDocument/2006/relationships/image" Target="media/image10.wmf"/><Relationship Id="rId58" Type="http://schemas.openxmlformats.org/officeDocument/2006/relationships/image" Target="media/image13.png"/><Relationship Id="rId66" Type="http://schemas.openxmlformats.org/officeDocument/2006/relationships/hyperlink" Target="http://www.cnblogs.com/UI/Controls/" TargetMode="External"/><Relationship Id="rId74" Type="http://schemas.openxmlformats.org/officeDocument/2006/relationships/hyperlink" Target="http://www.china-pub.com/static07/0908/zh_pod_090825.asp" TargetMode="External"/><Relationship Id="rId79" Type="http://schemas.openxmlformats.org/officeDocument/2006/relationships/hyperlink" Target="http://www.cnblogs.com/stalwart/archive/2010/6/3.html" TargetMode="External"/><Relationship Id="rId87" Type="http://schemas.openxmlformats.org/officeDocument/2006/relationships/control" Target="activeX/activeX8.xml"/><Relationship Id="rId5" Type="http://schemas.openxmlformats.org/officeDocument/2006/relationships/footnotes" Target="footnotes.xml"/><Relationship Id="rId61" Type="http://schemas.openxmlformats.org/officeDocument/2006/relationships/image" Target="media/image16.gif"/><Relationship Id="rId82" Type="http://schemas.openxmlformats.org/officeDocument/2006/relationships/hyperlink" Target="http://www.cnblogs.com/stalwart/archive/2010/6/24.html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://www.cnblogs.com/stalwart/admin/EditPosts.aspx" TargetMode="External"/><Relationship Id="rId14" Type="http://schemas.openxmlformats.org/officeDocument/2006/relationships/hyperlink" Target="http://www.cnblogs.com/" TargetMode="External"/><Relationship Id="rId22" Type="http://schemas.openxmlformats.org/officeDocument/2006/relationships/hyperlink" Target="http://www.cnblogs.com/stalwart/archive/2010/06/25/1765172.html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://home.cnblogs.com/u/stalwart/" TargetMode="External"/><Relationship Id="rId35" Type="http://schemas.openxmlformats.org/officeDocument/2006/relationships/hyperlink" Target="http://www.cnblogs.com/stalwart/archive/2010/06/25/1764872.html" TargetMode="External"/><Relationship Id="rId43" Type="http://schemas.openxmlformats.org/officeDocument/2006/relationships/image" Target="media/image8.jpeg"/><Relationship Id="rId48" Type="http://schemas.openxmlformats.org/officeDocument/2006/relationships/hyperlink" Target="http://home.cnblogs.com/ing/" TargetMode="External"/><Relationship Id="rId56" Type="http://schemas.openxmlformats.org/officeDocument/2006/relationships/image" Target="media/image11.gif"/><Relationship Id="rId64" Type="http://schemas.openxmlformats.org/officeDocument/2006/relationships/hyperlink" Target="http://www.cnblogs.com/stalwart/archive/2010/06/25/1765172.html" TargetMode="External"/><Relationship Id="rId69" Type="http://schemas.openxmlformats.org/officeDocument/2006/relationships/hyperlink" Target="http://news.cnblogs.com/n/84480/" TargetMode="External"/><Relationship Id="rId77" Type="http://schemas.openxmlformats.org/officeDocument/2006/relationships/hyperlink" Target="javascript:__doPostBack('Calendar1$entryCal','V3834')" TargetMode="External"/><Relationship Id="rId8" Type="http://schemas.openxmlformats.org/officeDocument/2006/relationships/control" Target="activeX/activeX1.xml"/><Relationship Id="rId51" Type="http://schemas.openxmlformats.org/officeDocument/2006/relationships/image" Target="media/image9.wmf"/><Relationship Id="rId72" Type="http://schemas.openxmlformats.org/officeDocument/2006/relationships/hyperlink" Target="http://news.cnblogs.com/n/84477/" TargetMode="External"/><Relationship Id="rId80" Type="http://schemas.openxmlformats.org/officeDocument/2006/relationships/hyperlink" Target="http://www.cnblogs.com/stalwart/archive/2010/6/5.html" TargetMode="External"/><Relationship Id="rId85" Type="http://schemas.openxmlformats.org/officeDocument/2006/relationships/image" Target="media/image19.wmf"/><Relationship Id="rId3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hyperlink" Target="http://www.cnblogs.com/stalwart/admin/EditPosts.aspx?opt=1" TargetMode="External"/><Relationship Id="rId25" Type="http://schemas.openxmlformats.org/officeDocument/2006/relationships/image" Target="media/image5.png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http://www.cnblogs.com/stalwart/" TargetMode="External"/><Relationship Id="rId46" Type="http://schemas.openxmlformats.org/officeDocument/2006/relationships/hyperlink" Target="http://www.cnblogs.com" TargetMode="External"/><Relationship Id="rId59" Type="http://schemas.openxmlformats.org/officeDocument/2006/relationships/image" Target="media/image14.png"/><Relationship Id="rId67" Type="http://schemas.openxmlformats.org/officeDocument/2006/relationships/hyperlink" Target="http://news.cnblogs.com/" TargetMode="External"/><Relationship Id="rId20" Type="http://schemas.openxmlformats.org/officeDocument/2006/relationships/hyperlink" Target="http://www.cnblogs.com/stalwart/rss" TargetMode="External"/><Relationship Id="rId41" Type="http://schemas.openxmlformats.org/officeDocument/2006/relationships/hyperlink" Target="http://www.cnblogs.com/stalwart/archive/2010/06/25/1765172.html" TargetMode="External"/><Relationship Id="rId54" Type="http://schemas.openxmlformats.org/officeDocument/2006/relationships/control" Target="activeX/activeX5.xml"/><Relationship Id="rId62" Type="http://schemas.openxmlformats.org/officeDocument/2006/relationships/image" Target="media/image17.wmf"/><Relationship Id="rId70" Type="http://schemas.openxmlformats.org/officeDocument/2006/relationships/hyperlink" Target="http://news.cnblogs.com/n/84479/" TargetMode="External"/><Relationship Id="rId75" Type="http://schemas.openxmlformats.org/officeDocument/2006/relationships/image" Target="media/image18.jpeg"/><Relationship Id="rId83" Type="http://schemas.openxmlformats.org/officeDocument/2006/relationships/hyperlink" Target="http://www.cnblogs.com/stalwart/archive/2010/6/25.html" TargetMode="External"/><Relationship Id="rId88" Type="http://schemas.openxmlformats.org/officeDocument/2006/relationships/hyperlink" Target="http://www.cnblogs.com/stalwart/CommentsRSS.aspx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cnblogs.com/stalwart/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://home.cnblogs.com/u/stalwart/" TargetMode="External"/><Relationship Id="rId36" Type="http://schemas.openxmlformats.org/officeDocument/2006/relationships/hyperlink" Target="http://www.cnblogs.com/stalwart/archive/2010/06/27/1766091.html" TargetMode="External"/><Relationship Id="rId49" Type="http://schemas.openxmlformats.org/officeDocument/2006/relationships/hyperlink" Target="http://job.cnblogs.com/" TargetMode="External"/><Relationship Id="rId57" Type="http://schemas.openxmlformats.org/officeDocument/2006/relationships/image" Target="media/image12.png"/><Relationship Id="rId10" Type="http://schemas.openxmlformats.org/officeDocument/2006/relationships/control" Target="activeX/activeX3.xml"/><Relationship Id="rId31" Type="http://schemas.openxmlformats.org/officeDocument/2006/relationships/hyperlink" Target="http://home.cnblogs.com/u/stalwart/followees/" TargetMode="External"/><Relationship Id="rId44" Type="http://schemas.openxmlformats.org/officeDocument/2006/relationships/hyperlink" Target="http://www.cnblogs.com/stalwart/archive/2010/06/25/1765172.html" TargetMode="External"/><Relationship Id="rId52" Type="http://schemas.openxmlformats.org/officeDocument/2006/relationships/control" Target="activeX/activeX4.xml"/><Relationship Id="rId60" Type="http://schemas.openxmlformats.org/officeDocument/2006/relationships/image" Target="media/image15.gif"/><Relationship Id="rId65" Type="http://schemas.openxmlformats.org/officeDocument/2006/relationships/hyperlink" Target="http://passport.cnblogs.com/logout.aspx?ReturnUrl=http%3a%2f%2fwww.cnblogs.com%2fstalwart%2farchive%2f2010%2f06%2f25%2f1765172.html%3flogout%3d1%23commentform" TargetMode="External"/><Relationship Id="rId73" Type="http://schemas.openxmlformats.org/officeDocument/2006/relationships/hyperlink" Target="http://news.cnblogs.com/" TargetMode="External"/><Relationship Id="rId78" Type="http://schemas.openxmlformats.org/officeDocument/2006/relationships/hyperlink" Target="http://www.cnblogs.com/stalwart/archive/2010/6/2.html" TargetMode="External"/><Relationship Id="rId81" Type="http://schemas.openxmlformats.org/officeDocument/2006/relationships/hyperlink" Target="http://www.cnblogs.com/stalwart/archive/2010/6/21.html" TargetMode="External"/><Relationship Id="rId86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4623</Words>
  <Characters>26355</Characters>
  <Application>Microsoft Office Word</Application>
  <DocSecurity>0</DocSecurity>
  <Lines>219</Lines>
  <Paragraphs>61</Paragraphs>
  <ScaleCrop>false</ScaleCrop>
  <Company/>
  <LinksUpToDate>false</LinksUpToDate>
  <CharactersWithSpaces>30917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xuzhiwei</dc:creator>
  <cp:keywords/>
  <dc:description/>
  <cp:lastModifiedBy>xuzhiwei</cp:lastModifiedBy>
  <cp:revision>2</cp:revision>
  <dcterms:created xsi:type="dcterms:W3CDTF">2010-12-13T14:15:00Z</dcterms:created>
  <dcterms:modified xsi:type="dcterms:W3CDTF">2010-12-13T14:15:00Z</dcterms:modified>
</cp:coreProperties>
</file>